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761" w:rsidRPr="00F97D9C" w:rsidRDefault="00C4303A" w:rsidP="00A14D6E">
      <w:pPr>
        <w:pStyle w:val="Title"/>
        <w:spacing w:after="0"/>
        <w:jc w:val="both"/>
      </w:pPr>
      <w:r w:rsidRPr="00F97D9C">
        <w:t>Website Content</w:t>
      </w:r>
    </w:p>
    <w:p w:rsidR="00C4303A" w:rsidRPr="00F97D9C" w:rsidRDefault="00C4303A" w:rsidP="00A14D6E">
      <w:pPr>
        <w:spacing w:after="0" w:line="240" w:lineRule="auto"/>
        <w:jc w:val="both"/>
      </w:pPr>
    </w:p>
    <w:p w:rsidR="00F60AA8" w:rsidRPr="00F97D9C" w:rsidRDefault="00F60AA8" w:rsidP="00A14D6E">
      <w:pPr>
        <w:spacing w:after="0" w:line="240" w:lineRule="auto"/>
        <w:jc w:val="both"/>
      </w:pPr>
    </w:p>
    <w:sdt>
      <w:sdtPr>
        <w:rPr>
          <w:rFonts w:asciiTheme="minorHAnsi" w:eastAsiaTheme="minorHAnsi" w:hAnsiTheme="minorHAnsi" w:cstheme="minorBidi"/>
          <w:b w:val="0"/>
          <w:bCs w:val="0"/>
          <w:color w:val="auto"/>
          <w:sz w:val="22"/>
          <w:szCs w:val="22"/>
          <w:lang w:val="en-ZA"/>
        </w:rPr>
        <w:id w:val="2002547"/>
        <w:docPartObj>
          <w:docPartGallery w:val="Table of Contents"/>
          <w:docPartUnique/>
        </w:docPartObj>
      </w:sdtPr>
      <w:sdtContent>
        <w:p w:rsidR="00F60AA8" w:rsidRPr="00F97D9C" w:rsidRDefault="00F60AA8">
          <w:pPr>
            <w:pStyle w:val="TOCHeading"/>
            <w:rPr>
              <w:lang w:val="en-ZA"/>
            </w:rPr>
          </w:pPr>
          <w:r w:rsidRPr="00F97D9C">
            <w:rPr>
              <w:lang w:val="en-ZA"/>
            </w:rPr>
            <w:t>Contents</w:t>
          </w:r>
        </w:p>
        <w:p w:rsidR="00785EB8" w:rsidRPr="00F97D9C" w:rsidRDefault="009E7B86">
          <w:pPr>
            <w:pStyle w:val="TOC1"/>
            <w:tabs>
              <w:tab w:val="left" w:pos="440"/>
              <w:tab w:val="right" w:leader="dot" w:pos="9016"/>
            </w:tabs>
            <w:rPr>
              <w:rFonts w:eastAsiaTheme="minorEastAsia"/>
              <w:noProof/>
              <w:sz w:val="20"/>
              <w:lang w:eastAsia="en-ZA"/>
            </w:rPr>
          </w:pPr>
          <w:r w:rsidRPr="00F97D9C">
            <w:rPr>
              <w:sz w:val="20"/>
            </w:rPr>
            <w:fldChar w:fldCharType="begin"/>
          </w:r>
          <w:r w:rsidR="00F60AA8" w:rsidRPr="00F97D9C">
            <w:rPr>
              <w:sz w:val="20"/>
            </w:rPr>
            <w:instrText xml:space="preserve"> TOC \o "1-3" \h \z \u </w:instrText>
          </w:r>
          <w:r w:rsidRPr="00F97D9C">
            <w:rPr>
              <w:sz w:val="20"/>
            </w:rPr>
            <w:fldChar w:fldCharType="separate"/>
          </w:r>
          <w:hyperlink w:anchor="_Toc507395517" w:history="1">
            <w:r w:rsidR="00785EB8" w:rsidRPr="00F97D9C">
              <w:rPr>
                <w:rStyle w:val="Hyperlink"/>
                <w:noProof/>
                <w:sz w:val="20"/>
              </w:rPr>
              <w:t>1.</w:t>
            </w:r>
            <w:r w:rsidR="00785EB8" w:rsidRPr="00F97D9C">
              <w:rPr>
                <w:rFonts w:eastAsiaTheme="minorEastAsia"/>
                <w:noProof/>
                <w:sz w:val="20"/>
                <w:lang w:eastAsia="en-ZA"/>
              </w:rPr>
              <w:tab/>
            </w:r>
            <w:r w:rsidR="00785EB8" w:rsidRPr="00F97D9C">
              <w:rPr>
                <w:rStyle w:val="Hyperlink"/>
                <w:noProof/>
                <w:sz w:val="20"/>
              </w:rPr>
              <w:t>Home</w:t>
            </w:r>
            <w:r w:rsidR="00785EB8" w:rsidRPr="00F97D9C">
              <w:rPr>
                <w:noProof/>
                <w:webHidden/>
                <w:sz w:val="20"/>
              </w:rPr>
              <w:tab/>
            </w:r>
            <w:r w:rsidR="00785EB8" w:rsidRPr="00F97D9C">
              <w:rPr>
                <w:noProof/>
                <w:webHidden/>
                <w:sz w:val="20"/>
              </w:rPr>
              <w:fldChar w:fldCharType="begin"/>
            </w:r>
            <w:r w:rsidR="00785EB8" w:rsidRPr="00F97D9C">
              <w:rPr>
                <w:noProof/>
                <w:webHidden/>
                <w:sz w:val="20"/>
              </w:rPr>
              <w:instrText xml:space="preserve"> PAGEREF _Toc507395517 \h </w:instrText>
            </w:r>
            <w:r w:rsidR="00785EB8" w:rsidRPr="00F97D9C">
              <w:rPr>
                <w:noProof/>
                <w:webHidden/>
                <w:sz w:val="20"/>
              </w:rPr>
            </w:r>
            <w:r w:rsidR="00785EB8" w:rsidRPr="00F97D9C">
              <w:rPr>
                <w:noProof/>
                <w:webHidden/>
                <w:sz w:val="20"/>
              </w:rPr>
              <w:fldChar w:fldCharType="separate"/>
            </w:r>
            <w:r w:rsidR="00785EB8" w:rsidRPr="00F97D9C">
              <w:rPr>
                <w:noProof/>
                <w:webHidden/>
                <w:sz w:val="20"/>
              </w:rPr>
              <w:t>3</w:t>
            </w:r>
            <w:r w:rsidR="00785EB8" w:rsidRPr="00F97D9C">
              <w:rPr>
                <w:noProof/>
                <w:webHidden/>
                <w:sz w:val="20"/>
              </w:rPr>
              <w:fldChar w:fldCharType="end"/>
            </w:r>
          </w:hyperlink>
        </w:p>
        <w:p w:rsidR="00785EB8" w:rsidRPr="00F97D9C" w:rsidRDefault="00785EB8">
          <w:pPr>
            <w:pStyle w:val="TOC1"/>
            <w:tabs>
              <w:tab w:val="left" w:pos="440"/>
              <w:tab w:val="right" w:leader="dot" w:pos="9016"/>
            </w:tabs>
            <w:rPr>
              <w:rFonts w:eastAsiaTheme="minorEastAsia"/>
              <w:noProof/>
              <w:sz w:val="20"/>
              <w:lang w:eastAsia="en-ZA"/>
            </w:rPr>
          </w:pPr>
          <w:hyperlink w:anchor="_Toc507395518" w:history="1">
            <w:r w:rsidRPr="00F97D9C">
              <w:rPr>
                <w:rStyle w:val="Hyperlink"/>
                <w:noProof/>
                <w:sz w:val="20"/>
              </w:rPr>
              <w:t>2.</w:t>
            </w:r>
            <w:r w:rsidRPr="00F97D9C">
              <w:rPr>
                <w:rFonts w:eastAsiaTheme="minorEastAsia"/>
                <w:noProof/>
                <w:sz w:val="20"/>
                <w:lang w:eastAsia="en-ZA"/>
              </w:rPr>
              <w:tab/>
            </w:r>
            <w:r w:rsidRPr="00F97D9C">
              <w:rPr>
                <w:rStyle w:val="Hyperlink"/>
                <w:noProof/>
                <w:sz w:val="20"/>
              </w:rPr>
              <w:t>Why African Languages</w:t>
            </w:r>
            <w:r w:rsidRPr="00F97D9C">
              <w:rPr>
                <w:noProof/>
                <w:webHidden/>
                <w:sz w:val="20"/>
              </w:rPr>
              <w:tab/>
            </w:r>
            <w:r w:rsidRPr="00F97D9C">
              <w:rPr>
                <w:noProof/>
                <w:webHidden/>
                <w:sz w:val="20"/>
              </w:rPr>
              <w:fldChar w:fldCharType="begin"/>
            </w:r>
            <w:r w:rsidRPr="00F97D9C">
              <w:rPr>
                <w:noProof/>
                <w:webHidden/>
                <w:sz w:val="20"/>
              </w:rPr>
              <w:instrText xml:space="preserve"> PAGEREF _Toc507395518 \h </w:instrText>
            </w:r>
            <w:r w:rsidRPr="00F97D9C">
              <w:rPr>
                <w:noProof/>
                <w:webHidden/>
                <w:sz w:val="20"/>
              </w:rPr>
            </w:r>
            <w:r w:rsidRPr="00F97D9C">
              <w:rPr>
                <w:noProof/>
                <w:webHidden/>
                <w:sz w:val="20"/>
              </w:rPr>
              <w:fldChar w:fldCharType="separate"/>
            </w:r>
            <w:r w:rsidRPr="00F97D9C">
              <w:rPr>
                <w:noProof/>
                <w:webHidden/>
                <w:sz w:val="20"/>
              </w:rPr>
              <w:t>4</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19" w:history="1">
            <w:r w:rsidRPr="00F97D9C">
              <w:rPr>
                <w:rStyle w:val="Hyperlink"/>
                <w:noProof/>
                <w:sz w:val="20"/>
              </w:rPr>
              <w:t>2.1.</w:t>
            </w:r>
            <w:r w:rsidRPr="00F97D9C">
              <w:rPr>
                <w:rFonts w:eastAsiaTheme="minorEastAsia"/>
                <w:noProof/>
                <w:sz w:val="20"/>
                <w:lang w:eastAsia="en-ZA"/>
              </w:rPr>
              <w:tab/>
            </w:r>
            <w:r w:rsidRPr="00F97D9C">
              <w:rPr>
                <w:rStyle w:val="Hyperlink"/>
                <w:noProof/>
                <w:sz w:val="20"/>
              </w:rPr>
              <w:t>About Us</w:t>
            </w:r>
            <w:r w:rsidRPr="00F97D9C">
              <w:rPr>
                <w:noProof/>
                <w:webHidden/>
                <w:sz w:val="20"/>
              </w:rPr>
              <w:tab/>
            </w:r>
            <w:r w:rsidRPr="00F97D9C">
              <w:rPr>
                <w:noProof/>
                <w:webHidden/>
                <w:sz w:val="20"/>
              </w:rPr>
              <w:fldChar w:fldCharType="begin"/>
            </w:r>
            <w:r w:rsidRPr="00F97D9C">
              <w:rPr>
                <w:noProof/>
                <w:webHidden/>
                <w:sz w:val="20"/>
              </w:rPr>
              <w:instrText xml:space="preserve"> PAGEREF _Toc507395519 \h </w:instrText>
            </w:r>
            <w:r w:rsidRPr="00F97D9C">
              <w:rPr>
                <w:noProof/>
                <w:webHidden/>
                <w:sz w:val="20"/>
              </w:rPr>
            </w:r>
            <w:r w:rsidRPr="00F97D9C">
              <w:rPr>
                <w:noProof/>
                <w:webHidden/>
                <w:sz w:val="20"/>
              </w:rPr>
              <w:fldChar w:fldCharType="separate"/>
            </w:r>
            <w:r w:rsidRPr="00F97D9C">
              <w:rPr>
                <w:noProof/>
                <w:webHidden/>
                <w:sz w:val="20"/>
              </w:rPr>
              <w:t>4</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20" w:history="1">
            <w:r w:rsidRPr="00F97D9C">
              <w:rPr>
                <w:rStyle w:val="Hyperlink"/>
                <w:noProof/>
                <w:sz w:val="20"/>
              </w:rPr>
              <w:t>2.2.</w:t>
            </w:r>
            <w:r w:rsidRPr="00F97D9C">
              <w:rPr>
                <w:rFonts w:eastAsiaTheme="minorEastAsia"/>
                <w:noProof/>
                <w:sz w:val="20"/>
                <w:lang w:eastAsia="en-ZA"/>
              </w:rPr>
              <w:tab/>
            </w:r>
            <w:r w:rsidRPr="00F97D9C">
              <w:rPr>
                <w:rStyle w:val="Hyperlink"/>
                <w:noProof/>
                <w:sz w:val="20"/>
              </w:rPr>
              <w:t>W</w:t>
            </w:r>
            <w:r w:rsidRPr="00F97D9C">
              <w:rPr>
                <w:rStyle w:val="Hyperlink"/>
                <w:noProof/>
                <w:sz w:val="20"/>
              </w:rPr>
              <w:t>h</w:t>
            </w:r>
            <w:r w:rsidRPr="00F97D9C">
              <w:rPr>
                <w:rStyle w:val="Hyperlink"/>
                <w:noProof/>
                <w:sz w:val="20"/>
              </w:rPr>
              <w:t>y Us</w:t>
            </w:r>
            <w:r w:rsidRPr="00F97D9C">
              <w:rPr>
                <w:noProof/>
                <w:webHidden/>
                <w:sz w:val="20"/>
              </w:rPr>
              <w:tab/>
            </w:r>
            <w:r w:rsidRPr="00F97D9C">
              <w:rPr>
                <w:noProof/>
                <w:webHidden/>
                <w:sz w:val="20"/>
              </w:rPr>
              <w:fldChar w:fldCharType="begin"/>
            </w:r>
            <w:r w:rsidRPr="00F97D9C">
              <w:rPr>
                <w:noProof/>
                <w:webHidden/>
                <w:sz w:val="20"/>
              </w:rPr>
              <w:instrText xml:space="preserve"> PAGEREF _Toc507395520 \h </w:instrText>
            </w:r>
            <w:r w:rsidRPr="00F97D9C">
              <w:rPr>
                <w:noProof/>
                <w:webHidden/>
                <w:sz w:val="20"/>
              </w:rPr>
            </w:r>
            <w:r w:rsidRPr="00F97D9C">
              <w:rPr>
                <w:noProof/>
                <w:webHidden/>
                <w:sz w:val="20"/>
              </w:rPr>
              <w:fldChar w:fldCharType="separate"/>
            </w:r>
            <w:r w:rsidRPr="00F97D9C">
              <w:rPr>
                <w:noProof/>
                <w:webHidden/>
                <w:sz w:val="20"/>
              </w:rPr>
              <w:t>5</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21" w:history="1">
            <w:r w:rsidRPr="00F97D9C">
              <w:rPr>
                <w:rStyle w:val="Hyperlink"/>
                <w:noProof/>
                <w:sz w:val="20"/>
              </w:rPr>
              <w:t>2.3.</w:t>
            </w:r>
            <w:r w:rsidRPr="00F97D9C">
              <w:rPr>
                <w:rFonts w:eastAsiaTheme="minorEastAsia"/>
                <w:noProof/>
                <w:sz w:val="20"/>
                <w:lang w:eastAsia="en-ZA"/>
              </w:rPr>
              <w:tab/>
            </w:r>
            <w:r w:rsidRPr="00F97D9C">
              <w:rPr>
                <w:rStyle w:val="Hyperlink"/>
                <w:noProof/>
                <w:sz w:val="20"/>
              </w:rPr>
              <w:t>Benefits of learning a lang</w:t>
            </w:r>
            <w:r w:rsidRPr="00F97D9C">
              <w:rPr>
                <w:rStyle w:val="Hyperlink"/>
                <w:noProof/>
                <w:sz w:val="20"/>
              </w:rPr>
              <w:t>u</w:t>
            </w:r>
            <w:r w:rsidRPr="00F97D9C">
              <w:rPr>
                <w:rStyle w:val="Hyperlink"/>
                <w:noProof/>
                <w:sz w:val="20"/>
              </w:rPr>
              <w:t>age</w:t>
            </w:r>
            <w:r w:rsidRPr="00F97D9C">
              <w:rPr>
                <w:noProof/>
                <w:webHidden/>
                <w:sz w:val="20"/>
              </w:rPr>
              <w:tab/>
            </w:r>
            <w:r w:rsidRPr="00F97D9C">
              <w:rPr>
                <w:noProof/>
                <w:webHidden/>
                <w:sz w:val="20"/>
              </w:rPr>
              <w:fldChar w:fldCharType="begin"/>
            </w:r>
            <w:r w:rsidRPr="00F97D9C">
              <w:rPr>
                <w:noProof/>
                <w:webHidden/>
                <w:sz w:val="20"/>
              </w:rPr>
              <w:instrText xml:space="preserve"> PAGEREF _Toc507395521 \h </w:instrText>
            </w:r>
            <w:r w:rsidRPr="00F97D9C">
              <w:rPr>
                <w:noProof/>
                <w:webHidden/>
                <w:sz w:val="20"/>
              </w:rPr>
            </w:r>
            <w:r w:rsidRPr="00F97D9C">
              <w:rPr>
                <w:noProof/>
                <w:webHidden/>
                <w:sz w:val="20"/>
              </w:rPr>
              <w:fldChar w:fldCharType="separate"/>
            </w:r>
            <w:r w:rsidRPr="00F97D9C">
              <w:rPr>
                <w:noProof/>
                <w:webHidden/>
                <w:sz w:val="20"/>
              </w:rPr>
              <w:t>5</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22" w:history="1">
            <w:r w:rsidRPr="00F97D9C">
              <w:rPr>
                <w:rStyle w:val="Hyperlink"/>
                <w:noProof/>
                <w:sz w:val="20"/>
              </w:rPr>
              <w:t>2.4.</w:t>
            </w:r>
            <w:r w:rsidRPr="00F97D9C">
              <w:rPr>
                <w:rFonts w:eastAsiaTheme="minorEastAsia"/>
                <w:noProof/>
                <w:sz w:val="20"/>
                <w:lang w:eastAsia="en-ZA"/>
              </w:rPr>
              <w:tab/>
            </w:r>
            <w:r w:rsidRPr="00F97D9C">
              <w:rPr>
                <w:rStyle w:val="Hyperlink"/>
                <w:noProof/>
                <w:sz w:val="20"/>
              </w:rPr>
              <w:t>FAQs</w:t>
            </w:r>
            <w:r w:rsidRPr="00F97D9C">
              <w:rPr>
                <w:noProof/>
                <w:webHidden/>
                <w:sz w:val="20"/>
              </w:rPr>
              <w:tab/>
            </w:r>
            <w:r w:rsidRPr="00F97D9C">
              <w:rPr>
                <w:noProof/>
                <w:webHidden/>
                <w:sz w:val="20"/>
              </w:rPr>
              <w:fldChar w:fldCharType="begin"/>
            </w:r>
            <w:r w:rsidRPr="00F97D9C">
              <w:rPr>
                <w:noProof/>
                <w:webHidden/>
                <w:sz w:val="20"/>
              </w:rPr>
              <w:instrText xml:space="preserve"> PAGEREF _Toc507395522 \h </w:instrText>
            </w:r>
            <w:r w:rsidRPr="00F97D9C">
              <w:rPr>
                <w:noProof/>
                <w:webHidden/>
                <w:sz w:val="20"/>
              </w:rPr>
            </w:r>
            <w:r w:rsidRPr="00F97D9C">
              <w:rPr>
                <w:noProof/>
                <w:webHidden/>
                <w:sz w:val="20"/>
              </w:rPr>
              <w:fldChar w:fldCharType="separate"/>
            </w:r>
            <w:r w:rsidRPr="00F97D9C">
              <w:rPr>
                <w:noProof/>
                <w:webHidden/>
                <w:sz w:val="20"/>
              </w:rPr>
              <w:t>6</w:t>
            </w:r>
            <w:r w:rsidRPr="00F97D9C">
              <w:rPr>
                <w:noProof/>
                <w:webHidden/>
                <w:sz w:val="20"/>
              </w:rPr>
              <w:fldChar w:fldCharType="end"/>
            </w:r>
          </w:hyperlink>
        </w:p>
        <w:p w:rsidR="00785EB8" w:rsidRPr="00F97D9C" w:rsidRDefault="00785EB8">
          <w:pPr>
            <w:pStyle w:val="TOC1"/>
            <w:tabs>
              <w:tab w:val="left" w:pos="440"/>
              <w:tab w:val="right" w:leader="dot" w:pos="9016"/>
            </w:tabs>
            <w:rPr>
              <w:rFonts w:eastAsiaTheme="minorEastAsia"/>
              <w:noProof/>
              <w:sz w:val="20"/>
              <w:lang w:eastAsia="en-ZA"/>
            </w:rPr>
          </w:pPr>
          <w:hyperlink w:anchor="_Toc507395523" w:history="1">
            <w:r w:rsidRPr="00F97D9C">
              <w:rPr>
                <w:rStyle w:val="Hyperlink"/>
                <w:noProof/>
                <w:sz w:val="20"/>
              </w:rPr>
              <w:t>3.</w:t>
            </w:r>
            <w:r w:rsidRPr="00F97D9C">
              <w:rPr>
                <w:rFonts w:eastAsiaTheme="minorEastAsia"/>
                <w:noProof/>
                <w:sz w:val="20"/>
                <w:lang w:eastAsia="en-ZA"/>
              </w:rPr>
              <w:tab/>
            </w:r>
            <w:r w:rsidRPr="00F97D9C">
              <w:rPr>
                <w:rStyle w:val="Hyperlink"/>
                <w:noProof/>
                <w:sz w:val="20"/>
              </w:rPr>
              <w:t>Courses</w:t>
            </w:r>
            <w:r w:rsidRPr="00F97D9C">
              <w:rPr>
                <w:noProof/>
                <w:webHidden/>
                <w:sz w:val="20"/>
              </w:rPr>
              <w:tab/>
            </w:r>
            <w:r w:rsidRPr="00F97D9C">
              <w:rPr>
                <w:noProof/>
                <w:webHidden/>
                <w:sz w:val="20"/>
              </w:rPr>
              <w:fldChar w:fldCharType="begin"/>
            </w:r>
            <w:r w:rsidRPr="00F97D9C">
              <w:rPr>
                <w:noProof/>
                <w:webHidden/>
                <w:sz w:val="20"/>
              </w:rPr>
              <w:instrText xml:space="preserve"> PAGEREF _Toc507395523 \h </w:instrText>
            </w:r>
            <w:r w:rsidRPr="00F97D9C">
              <w:rPr>
                <w:noProof/>
                <w:webHidden/>
                <w:sz w:val="20"/>
              </w:rPr>
            </w:r>
            <w:r w:rsidRPr="00F97D9C">
              <w:rPr>
                <w:noProof/>
                <w:webHidden/>
                <w:sz w:val="20"/>
              </w:rPr>
              <w:fldChar w:fldCharType="separate"/>
            </w:r>
            <w:r w:rsidRPr="00F97D9C">
              <w:rPr>
                <w:noProof/>
                <w:webHidden/>
                <w:sz w:val="20"/>
              </w:rPr>
              <w:t>7</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24" w:history="1">
            <w:r w:rsidRPr="00F97D9C">
              <w:rPr>
                <w:rStyle w:val="Hyperlink"/>
                <w:noProof/>
                <w:sz w:val="20"/>
              </w:rPr>
              <w:t>3.1.</w:t>
            </w:r>
            <w:r w:rsidRPr="00F97D9C">
              <w:rPr>
                <w:rFonts w:eastAsiaTheme="minorEastAsia"/>
                <w:noProof/>
                <w:sz w:val="20"/>
                <w:lang w:eastAsia="en-ZA"/>
              </w:rPr>
              <w:tab/>
            </w:r>
            <w:r w:rsidRPr="00F97D9C">
              <w:rPr>
                <w:rStyle w:val="Hyperlink"/>
                <w:noProof/>
                <w:sz w:val="20"/>
              </w:rPr>
              <w:t>Ou</w:t>
            </w:r>
            <w:r w:rsidRPr="00F97D9C">
              <w:rPr>
                <w:rStyle w:val="Hyperlink"/>
                <w:noProof/>
                <w:sz w:val="20"/>
              </w:rPr>
              <w:t>r</w:t>
            </w:r>
            <w:r w:rsidRPr="00F97D9C">
              <w:rPr>
                <w:rStyle w:val="Hyperlink"/>
                <w:noProof/>
                <w:sz w:val="20"/>
              </w:rPr>
              <w:t xml:space="preserve"> Methods</w:t>
            </w:r>
            <w:r w:rsidRPr="00F97D9C">
              <w:rPr>
                <w:noProof/>
                <w:webHidden/>
                <w:sz w:val="20"/>
              </w:rPr>
              <w:tab/>
            </w:r>
            <w:r w:rsidRPr="00F97D9C">
              <w:rPr>
                <w:noProof/>
                <w:webHidden/>
                <w:sz w:val="20"/>
              </w:rPr>
              <w:fldChar w:fldCharType="begin"/>
            </w:r>
            <w:r w:rsidRPr="00F97D9C">
              <w:rPr>
                <w:noProof/>
                <w:webHidden/>
                <w:sz w:val="20"/>
              </w:rPr>
              <w:instrText xml:space="preserve"> PAGEREF _Toc507395524 \h </w:instrText>
            </w:r>
            <w:r w:rsidRPr="00F97D9C">
              <w:rPr>
                <w:noProof/>
                <w:webHidden/>
                <w:sz w:val="20"/>
              </w:rPr>
            </w:r>
            <w:r w:rsidRPr="00F97D9C">
              <w:rPr>
                <w:noProof/>
                <w:webHidden/>
                <w:sz w:val="20"/>
              </w:rPr>
              <w:fldChar w:fldCharType="separate"/>
            </w:r>
            <w:r w:rsidRPr="00F97D9C">
              <w:rPr>
                <w:noProof/>
                <w:webHidden/>
                <w:sz w:val="20"/>
              </w:rPr>
              <w:t>7</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25" w:history="1">
            <w:r w:rsidRPr="00F97D9C">
              <w:rPr>
                <w:rStyle w:val="Hyperlink"/>
                <w:noProof/>
                <w:sz w:val="20"/>
              </w:rPr>
              <w:t>3.2.</w:t>
            </w:r>
            <w:r w:rsidRPr="00F97D9C">
              <w:rPr>
                <w:rFonts w:eastAsiaTheme="minorEastAsia"/>
                <w:noProof/>
                <w:sz w:val="20"/>
                <w:lang w:eastAsia="en-ZA"/>
              </w:rPr>
              <w:tab/>
            </w:r>
            <w:r w:rsidRPr="00F97D9C">
              <w:rPr>
                <w:rStyle w:val="Hyperlink"/>
                <w:noProof/>
                <w:sz w:val="20"/>
              </w:rPr>
              <w:t>Children's Classes</w:t>
            </w:r>
            <w:r w:rsidRPr="00F97D9C">
              <w:rPr>
                <w:noProof/>
                <w:webHidden/>
                <w:sz w:val="20"/>
              </w:rPr>
              <w:tab/>
            </w:r>
            <w:r w:rsidRPr="00F97D9C">
              <w:rPr>
                <w:noProof/>
                <w:webHidden/>
                <w:sz w:val="20"/>
              </w:rPr>
              <w:fldChar w:fldCharType="begin"/>
            </w:r>
            <w:r w:rsidRPr="00F97D9C">
              <w:rPr>
                <w:noProof/>
                <w:webHidden/>
                <w:sz w:val="20"/>
              </w:rPr>
              <w:instrText xml:space="preserve"> PAGEREF _Toc507395525 \h </w:instrText>
            </w:r>
            <w:r w:rsidRPr="00F97D9C">
              <w:rPr>
                <w:noProof/>
                <w:webHidden/>
                <w:sz w:val="20"/>
              </w:rPr>
            </w:r>
            <w:r w:rsidRPr="00F97D9C">
              <w:rPr>
                <w:noProof/>
                <w:webHidden/>
                <w:sz w:val="20"/>
              </w:rPr>
              <w:fldChar w:fldCharType="separate"/>
            </w:r>
            <w:r w:rsidRPr="00F97D9C">
              <w:rPr>
                <w:noProof/>
                <w:webHidden/>
                <w:sz w:val="20"/>
              </w:rPr>
              <w:t>7</w:t>
            </w:r>
            <w:r w:rsidRPr="00F97D9C">
              <w:rPr>
                <w:noProof/>
                <w:webHidden/>
                <w:sz w:val="20"/>
              </w:rPr>
              <w:fldChar w:fldCharType="end"/>
            </w:r>
          </w:hyperlink>
        </w:p>
        <w:p w:rsidR="00785EB8" w:rsidRPr="00F97D9C" w:rsidRDefault="00785EB8">
          <w:pPr>
            <w:pStyle w:val="TOC3"/>
            <w:tabs>
              <w:tab w:val="left" w:pos="1320"/>
              <w:tab w:val="right" w:leader="dot" w:pos="9016"/>
            </w:tabs>
            <w:rPr>
              <w:rFonts w:eastAsiaTheme="minorEastAsia"/>
              <w:noProof/>
              <w:sz w:val="20"/>
              <w:lang w:eastAsia="en-ZA"/>
            </w:rPr>
          </w:pPr>
          <w:hyperlink w:anchor="_Toc507395526" w:history="1">
            <w:r w:rsidRPr="00F97D9C">
              <w:rPr>
                <w:rStyle w:val="Hyperlink"/>
                <w:noProof/>
                <w:sz w:val="20"/>
              </w:rPr>
              <w:t>3.2.1.</w:t>
            </w:r>
            <w:r w:rsidRPr="00F97D9C">
              <w:rPr>
                <w:rFonts w:eastAsiaTheme="minorEastAsia"/>
                <w:noProof/>
                <w:sz w:val="20"/>
                <w:lang w:eastAsia="en-ZA"/>
              </w:rPr>
              <w:tab/>
            </w:r>
            <w:r w:rsidRPr="00F97D9C">
              <w:rPr>
                <w:rStyle w:val="Hyperlink"/>
                <w:noProof/>
                <w:sz w:val="20"/>
              </w:rPr>
              <w:t>Group classes</w:t>
            </w:r>
            <w:r w:rsidRPr="00F97D9C">
              <w:rPr>
                <w:noProof/>
                <w:webHidden/>
                <w:sz w:val="20"/>
              </w:rPr>
              <w:tab/>
            </w:r>
            <w:r w:rsidRPr="00F97D9C">
              <w:rPr>
                <w:noProof/>
                <w:webHidden/>
                <w:sz w:val="20"/>
              </w:rPr>
              <w:fldChar w:fldCharType="begin"/>
            </w:r>
            <w:r w:rsidRPr="00F97D9C">
              <w:rPr>
                <w:noProof/>
                <w:webHidden/>
                <w:sz w:val="20"/>
              </w:rPr>
              <w:instrText xml:space="preserve"> PAGEREF _Toc507395526 \h </w:instrText>
            </w:r>
            <w:r w:rsidRPr="00F97D9C">
              <w:rPr>
                <w:noProof/>
                <w:webHidden/>
                <w:sz w:val="20"/>
              </w:rPr>
            </w:r>
            <w:r w:rsidRPr="00F97D9C">
              <w:rPr>
                <w:noProof/>
                <w:webHidden/>
                <w:sz w:val="20"/>
              </w:rPr>
              <w:fldChar w:fldCharType="separate"/>
            </w:r>
            <w:r w:rsidRPr="00F97D9C">
              <w:rPr>
                <w:noProof/>
                <w:webHidden/>
                <w:sz w:val="20"/>
              </w:rPr>
              <w:t>8</w:t>
            </w:r>
            <w:r w:rsidRPr="00F97D9C">
              <w:rPr>
                <w:noProof/>
                <w:webHidden/>
                <w:sz w:val="20"/>
              </w:rPr>
              <w:fldChar w:fldCharType="end"/>
            </w:r>
          </w:hyperlink>
        </w:p>
        <w:p w:rsidR="00785EB8" w:rsidRPr="00F97D9C" w:rsidRDefault="00785EB8">
          <w:pPr>
            <w:pStyle w:val="TOC3"/>
            <w:tabs>
              <w:tab w:val="left" w:pos="1320"/>
              <w:tab w:val="right" w:leader="dot" w:pos="9016"/>
            </w:tabs>
            <w:rPr>
              <w:rFonts w:eastAsiaTheme="minorEastAsia"/>
              <w:noProof/>
              <w:sz w:val="20"/>
              <w:lang w:eastAsia="en-ZA"/>
            </w:rPr>
          </w:pPr>
          <w:hyperlink w:anchor="_Toc507395527" w:history="1">
            <w:r w:rsidRPr="00F97D9C">
              <w:rPr>
                <w:rStyle w:val="Hyperlink"/>
                <w:noProof/>
                <w:sz w:val="20"/>
              </w:rPr>
              <w:t>3.2.2.</w:t>
            </w:r>
            <w:r w:rsidRPr="00F97D9C">
              <w:rPr>
                <w:rFonts w:eastAsiaTheme="minorEastAsia"/>
                <w:noProof/>
                <w:sz w:val="20"/>
                <w:lang w:eastAsia="en-ZA"/>
              </w:rPr>
              <w:tab/>
            </w:r>
            <w:r w:rsidRPr="00F97D9C">
              <w:rPr>
                <w:rStyle w:val="Hyperlink"/>
                <w:noProof/>
                <w:sz w:val="20"/>
              </w:rPr>
              <w:t>Private Classes and Tutoring</w:t>
            </w:r>
            <w:r w:rsidRPr="00F97D9C">
              <w:rPr>
                <w:noProof/>
                <w:webHidden/>
                <w:sz w:val="20"/>
              </w:rPr>
              <w:tab/>
            </w:r>
            <w:r w:rsidRPr="00F97D9C">
              <w:rPr>
                <w:noProof/>
                <w:webHidden/>
                <w:sz w:val="20"/>
              </w:rPr>
              <w:fldChar w:fldCharType="begin"/>
            </w:r>
            <w:r w:rsidRPr="00F97D9C">
              <w:rPr>
                <w:noProof/>
                <w:webHidden/>
                <w:sz w:val="20"/>
              </w:rPr>
              <w:instrText xml:space="preserve"> PAGEREF _Toc507395527 \h </w:instrText>
            </w:r>
            <w:r w:rsidRPr="00F97D9C">
              <w:rPr>
                <w:noProof/>
                <w:webHidden/>
                <w:sz w:val="20"/>
              </w:rPr>
            </w:r>
            <w:r w:rsidRPr="00F97D9C">
              <w:rPr>
                <w:noProof/>
                <w:webHidden/>
                <w:sz w:val="20"/>
              </w:rPr>
              <w:fldChar w:fldCharType="separate"/>
            </w:r>
            <w:r w:rsidRPr="00F97D9C">
              <w:rPr>
                <w:noProof/>
                <w:webHidden/>
                <w:sz w:val="20"/>
              </w:rPr>
              <w:t>9</w:t>
            </w:r>
            <w:r w:rsidRPr="00F97D9C">
              <w:rPr>
                <w:noProof/>
                <w:webHidden/>
                <w:sz w:val="20"/>
              </w:rPr>
              <w:fldChar w:fldCharType="end"/>
            </w:r>
          </w:hyperlink>
        </w:p>
        <w:p w:rsidR="00785EB8" w:rsidRPr="00F97D9C" w:rsidRDefault="00785EB8">
          <w:pPr>
            <w:pStyle w:val="TOC3"/>
            <w:tabs>
              <w:tab w:val="left" w:pos="1320"/>
              <w:tab w:val="right" w:leader="dot" w:pos="9016"/>
            </w:tabs>
            <w:rPr>
              <w:rFonts w:eastAsiaTheme="minorEastAsia"/>
              <w:noProof/>
              <w:sz w:val="20"/>
              <w:lang w:eastAsia="en-ZA"/>
            </w:rPr>
          </w:pPr>
          <w:hyperlink w:anchor="_Toc507395528" w:history="1">
            <w:r w:rsidRPr="00F97D9C">
              <w:rPr>
                <w:rStyle w:val="Hyperlink"/>
                <w:noProof/>
                <w:sz w:val="20"/>
              </w:rPr>
              <w:t>3.2.3.</w:t>
            </w:r>
            <w:r w:rsidRPr="00F97D9C">
              <w:rPr>
                <w:rFonts w:eastAsiaTheme="minorEastAsia"/>
                <w:noProof/>
                <w:sz w:val="20"/>
                <w:lang w:eastAsia="en-ZA"/>
              </w:rPr>
              <w:tab/>
            </w:r>
            <w:r w:rsidRPr="00F97D9C">
              <w:rPr>
                <w:rStyle w:val="Hyperlink"/>
                <w:noProof/>
                <w:sz w:val="20"/>
              </w:rPr>
              <w:t>Family Classes</w:t>
            </w:r>
            <w:r w:rsidRPr="00F97D9C">
              <w:rPr>
                <w:noProof/>
                <w:webHidden/>
                <w:sz w:val="20"/>
              </w:rPr>
              <w:tab/>
            </w:r>
            <w:r w:rsidRPr="00F97D9C">
              <w:rPr>
                <w:noProof/>
                <w:webHidden/>
                <w:sz w:val="20"/>
              </w:rPr>
              <w:fldChar w:fldCharType="begin"/>
            </w:r>
            <w:r w:rsidRPr="00F97D9C">
              <w:rPr>
                <w:noProof/>
                <w:webHidden/>
                <w:sz w:val="20"/>
              </w:rPr>
              <w:instrText xml:space="preserve"> PAGEREF _Toc507395528 \h </w:instrText>
            </w:r>
            <w:r w:rsidRPr="00F97D9C">
              <w:rPr>
                <w:noProof/>
                <w:webHidden/>
                <w:sz w:val="20"/>
              </w:rPr>
            </w:r>
            <w:r w:rsidRPr="00F97D9C">
              <w:rPr>
                <w:noProof/>
                <w:webHidden/>
                <w:sz w:val="20"/>
              </w:rPr>
              <w:fldChar w:fldCharType="separate"/>
            </w:r>
            <w:r w:rsidRPr="00F97D9C">
              <w:rPr>
                <w:noProof/>
                <w:webHidden/>
                <w:sz w:val="20"/>
              </w:rPr>
              <w:t>10</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29" w:history="1">
            <w:r w:rsidRPr="00F97D9C">
              <w:rPr>
                <w:rStyle w:val="Hyperlink"/>
                <w:noProof/>
                <w:sz w:val="20"/>
              </w:rPr>
              <w:t>3.3.</w:t>
            </w:r>
            <w:r w:rsidRPr="00F97D9C">
              <w:rPr>
                <w:rFonts w:eastAsiaTheme="minorEastAsia"/>
                <w:noProof/>
                <w:sz w:val="20"/>
                <w:lang w:eastAsia="en-ZA"/>
              </w:rPr>
              <w:tab/>
            </w:r>
            <w:r w:rsidRPr="00F97D9C">
              <w:rPr>
                <w:rStyle w:val="Hyperlink"/>
                <w:noProof/>
                <w:sz w:val="20"/>
              </w:rPr>
              <w:t>Adult le</w:t>
            </w:r>
            <w:r w:rsidRPr="00F97D9C">
              <w:rPr>
                <w:rStyle w:val="Hyperlink"/>
                <w:noProof/>
                <w:sz w:val="20"/>
              </w:rPr>
              <w:t>s</w:t>
            </w:r>
            <w:r w:rsidRPr="00F97D9C">
              <w:rPr>
                <w:rStyle w:val="Hyperlink"/>
                <w:noProof/>
                <w:sz w:val="20"/>
              </w:rPr>
              <w:t>sons</w:t>
            </w:r>
            <w:r w:rsidRPr="00F97D9C">
              <w:rPr>
                <w:noProof/>
                <w:webHidden/>
                <w:sz w:val="20"/>
              </w:rPr>
              <w:tab/>
            </w:r>
            <w:r w:rsidRPr="00F97D9C">
              <w:rPr>
                <w:noProof/>
                <w:webHidden/>
                <w:sz w:val="20"/>
              </w:rPr>
              <w:fldChar w:fldCharType="begin"/>
            </w:r>
            <w:r w:rsidRPr="00F97D9C">
              <w:rPr>
                <w:noProof/>
                <w:webHidden/>
                <w:sz w:val="20"/>
              </w:rPr>
              <w:instrText xml:space="preserve"> PAGEREF _Toc507395529 \h </w:instrText>
            </w:r>
            <w:r w:rsidRPr="00F97D9C">
              <w:rPr>
                <w:noProof/>
                <w:webHidden/>
                <w:sz w:val="20"/>
              </w:rPr>
            </w:r>
            <w:r w:rsidRPr="00F97D9C">
              <w:rPr>
                <w:noProof/>
                <w:webHidden/>
                <w:sz w:val="20"/>
              </w:rPr>
              <w:fldChar w:fldCharType="separate"/>
            </w:r>
            <w:r w:rsidRPr="00F97D9C">
              <w:rPr>
                <w:noProof/>
                <w:webHidden/>
                <w:sz w:val="20"/>
              </w:rPr>
              <w:t>11</w:t>
            </w:r>
            <w:r w:rsidRPr="00F97D9C">
              <w:rPr>
                <w:noProof/>
                <w:webHidden/>
                <w:sz w:val="20"/>
              </w:rPr>
              <w:fldChar w:fldCharType="end"/>
            </w:r>
          </w:hyperlink>
        </w:p>
        <w:p w:rsidR="00785EB8" w:rsidRPr="00F97D9C" w:rsidRDefault="00785EB8">
          <w:pPr>
            <w:pStyle w:val="TOC3"/>
            <w:tabs>
              <w:tab w:val="left" w:pos="1320"/>
              <w:tab w:val="right" w:leader="dot" w:pos="9016"/>
            </w:tabs>
            <w:rPr>
              <w:rFonts w:eastAsiaTheme="minorEastAsia"/>
              <w:noProof/>
              <w:sz w:val="20"/>
              <w:lang w:eastAsia="en-ZA"/>
            </w:rPr>
          </w:pPr>
          <w:hyperlink w:anchor="_Toc507395530" w:history="1">
            <w:r w:rsidRPr="00F97D9C">
              <w:rPr>
                <w:rStyle w:val="Hyperlink"/>
                <w:noProof/>
                <w:sz w:val="20"/>
              </w:rPr>
              <w:t>3.3.1.</w:t>
            </w:r>
            <w:r w:rsidRPr="00F97D9C">
              <w:rPr>
                <w:rFonts w:eastAsiaTheme="minorEastAsia"/>
                <w:noProof/>
                <w:sz w:val="20"/>
                <w:lang w:eastAsia="en-ZA"/>
              </w:rPr>
              <w:tab/>
            </w:r>
            <w:r w:rsidRPr="00F97D9C">
              <w:rPr>
                <w:rStyle w:val="Hyperlink"/>
                <w:noProof/>
                <w:sz w:val="20"/>
              </w:rPr>
              <w:t>Group Classes</w:t>
            </w:r>
            <w:r w:rsidRPr="00F97D9C">
              <w:rPr>
                <w:noProof/>
                <w:webHidden/>
                <w:sz w:val="20"/>
              </w:rPr>
              <w:tab/>
            </w:r>
            <w:r w:rsidRPr="00F97D9C">
              <w:rPr>
                <w:noProof/>
                <w:webHidden/>
                <w:sz w:val="20"/>
              </w:rPr>
              <w:fldChar w:fldCharType="begin"/>
            </w:r>
            <w:r w:rsidRPr="00F97D9C">
              <w:rPr>
                <w:noProof/>
                <w:webHidden/>
                <w:sz w:val="20"/>
              </w:rPr>
              <w:instrText xml:space="preserve"> PAGEREF _Toc507395530 \h </w:instrText>
            </w:r>
            <w:r w:rsidRPr="00F97D9C">
              <w:rPr>
                <w:noProof/>
                <w:webHidden/>
                <w:sz w:val="20"/>
              </w:rPr>
            </w:r>
            <w:r w:rsidRPr="00F97D9C">
              <w:rPr>
                <w:noProof/>
                <w:webHidden/>
                <w:sz w:val="20"/>
              </w:rPr>
              <w:fldChar w:fldCharType="separate"/>
            </w:r>
            <w:r w:rsidRPr="00F97D9C">
              <w:rPr>
                <w:noProof/>
                <w:webHidden/>
                <w:sz w:val="20"/>
              </w:rPr>
              <w:t>11</w:t>
            </w:r>
            <w:r w:rsidRPr="00F97D9C">
              <w:rPr>
                <w:noProof/>
                <w:webHidden/>
                <w:sz w:val="20"/>
              </w:rPr>
              <w:fldChar w:fldCharType="end"/>
            </w:r>
          </w:hyperlink>
        </w:p>
        <w:p w:rsidR="00785EB8" w:rsidRPr="00F97D9C" w:rsidRDefault="00785EB8">
          <w:pPr>
            <w:pStyle w:val="TOC3"/>
            <w:tabs>
              <w:tab w:val="left" w:pos="1320"/>
              <w:tab w:val="right" w:leader="dot" w:pos="9016"/>
            </w:tabs>
            <w:rPr>
              <w:rFonts w:eastAsiaTheme="minorEastAsia"/>
              <w:noProof/>
              <w:sz w:val="20"/>
              <w:lang w:eastAsia="en-ZA"/>
            </w:rPr>
          </w:pPr>
          <w:hyperlink w:anchor="_Toc507395531" w:history="1">
            <w:r w:rsidRPr="00F97D9C">
              <w:rPr>
                <w:rStyle w:val="Hyperlink"/>
                <w:noProof/>
                <w:sz w:val="20"/>
              </w:rPr>
              <w:t>3.3.2.</w:t>
            </w:r>
            <w:r w:rsidRPr="00F97D9C">
              <w:rPr>
                <w:rFonts w:eastAsiaTheme="minorEastAsia"/>
                <w:noProof/>
                <w:sz w:val="20"/>
                <w:lang w:eastAsia="en-ZA"/>
              </w:rPr>
              <w:tab/>
            </w:r>
            <w:r w:rsidRPr="00F97D9C">
              <w:rPr>
                <w:rStyle w:val="Hyperlink"/>
                <w:noProof/>
                <w:sz w:val="20"/>
              </w:rPr>
              <w:t>Private Classes</w:t>
            </w:r>
            <w:r w:rsidRPr="00F97D9C">
              <w:rPr>
                <w:noProof/>
                <w:webHidden/>
                <w:sz w:val="20"/>
              </w:rPr>
              <w:tab/>
            </w:r>
            <w:r w:rsidRPr="00F97D9C">
              <w:rPr>
                <w:noProof/>
                <w:webHidden/>
                <w:sz w:val="20"/>
              </w:rPr>
              <w:fldChar w:fldCharType="begin"/>
            </w:r>
            <w:r w:rsidRPr="00F97D9C">
              <w:rPr>
                <w:noProof/>
                <w:webHidden/>
                <w:sz w:val="20"/>
              </w:rPr>
              <w:instrText xml:space="preserve"> PAGEREF _Toc507395531 \h </w:instrText>
            </w:r>
            <w:r w:rsidRPr="00F97D9C">
              <w:rPr>
                <w:noProof/>
                <w:webHidden/>
                <w:sz w:val="20"/>
              </w:rPr>
            </w:r>
            <w:r w:rsidRPr="00F97D9C">
              <w:rPr>
                <w:noProof/>
                <w:webHidden/>
                <w:sz w:val="20"/>
              </w:rPr>
              <w:fldChar w:fldCharType="separate"/>
            </w:r>
            <w:r w:rsidRPr="00F97D9C">
              <w:rPr>
                <w:noProof/>
                <w:webHidden/>
                <w:sz w:val="20"/>
              </w:rPr>
              <w:t>12</w:t>
            </w:r>
            <w:r w:rsidRPr="00F97D9C">
              <w:rPr>
                <w:noProof/>
                <w:webHidden/>
                <w:sz w:val="20"/>
              </w:rPr>
              <w:fldChar w:fldCharType="end"/>
            </w:r>
          </w:hyperlink>
        </w:p>
        <w:p w:rsidR="00785EB8" w:rsidRPr="00F97D9C" w:rsidRDefault="00785EB8">
          <w:pPr>
            <w:pStyle w:val="TOC3"/>
            <w:tabs>
              <w:tab w:val="left" w:pos="1320"/>
              <w:tab w:val="right" w:leader="dot" w:pos="9016"/>
            </w:tabs>
            <w:rPr>
              <w:rFonts w:eastAsiaTheme="minorEastAsia"/>
              <w:noProof/>
              <w:sz w:val="20"/>
              <w:lang w:eastAsia="en-ZA"/>
            </w:rPr>
          </w:pPr>
          <w:hyperlink w:anchor="_Toc507395532" w:history="1">
            <w:r w:rsidRPr="00F97D9C">
              <w:rPr>
                <w:rStyle w:val="Hyperlink"/>
                <w:noProof/>
                <w:sz w:val="20"/>
              </w:rPr>
              <w:t>3.3.3.</w:t>
            </w:r>
            <w:r w:rsidRPr="00F97D9C">
              <w:rPr>
                <w:rFonts w:eastAsiaTheme="minorEastAsia"/>
                <w:noProof/>
                <w:sz w:val="20"/>
                <w:lang w:eastAsia="en-ZA"/>
              </w:rPr>
              <w:tab/>
            </w:r>
            <w:r w:rsidRPr="00F97D9C">
              <w:rPr>
                <w:rStyle w:val="Hyperlink"/>
                <w:noProof/>
                <w:sz w:val="20"/>
              </w:rPr>
              <w:t>Family Classes</w:t>
            </w:r>
            <w:r w:rsidRPr="00F97D9C">
              <w:rPr>
                <w:noProof/>
                <w:webHidden/>
                <w:sz w:val="20"/>
              </w:rPr>
              <w:tab/>
            </w:r>
            <w:r w:rsidRPr="00F97D9C">
              <w:rPr>
                <w:noProof/>
                <w:webHidden/>
                <w:sz w:val="20"/>
              </w:rPr>
              <w:fldChar w:fldCharType="begin"/>
            </w:r>
            <w:r w:rsidRPr="00F97D9C">
              <w:rPr>
                <w:noProof/>
                <w:webHidden/>
                <w:sz w:val="20"/>
              </w:rPr>
              <w:instrText xml:space="preserve"> PAGEREF _Toc507395532 \h </w:instrText>
            </w:r>
            <w:r w:rsidRPr="00F97D9C">
              <w:rPr>
                <w:noProof/>
                <w:webHidden/>
                <w:sz w:val="20"/>
              </w:rPr>
            </w:r>
            <w:r w:rsidRPr="00F97D9C">
              <w:rPr>
                <w:noProof/>
                <w:webHidden/>
                <w:sz w:val="20"/>
              </w:rPr>
              <w:fldChar w:fldCharType="separate"/>
            </w:r>
            <w:r w:rsidRPr="00F97D9C">
              <w:rPr>
                <w:noProof/>
                <w:webHidden/>
                <w:sz w:val="20"/>
              </w:rPr>
              <w:t>13</w:t>
            </w:r>
            <w:r w:rsidRPr="00F97D9C">
              <w:rPr>
                <w:noProof/>
                <w:webHidden/>
                <w:sz w:val="20"/>
              </w:rPr>
              <w:fldChar w:fldCharType="end"/>
            </w:r>
          </w:hyperlink>
        </w:p>
        <w:p w:rsidR="00785EB8" w:rsidRPr="00F97D9C" w:rsidRDefault="00785EB8">
          <w:pPr>
            <w:pStyle w:val="TOC1"/>
            <w:tabs>
              <w:tab w:val="left" w:pos="440"/>
              <w:tab w:val="right" w:leader="dot" w:pos="9016"/>
            </w:tabs>
            <w:rPr>
              <w:rFonts w:eastAsiaTheme="minorEastAsia"/>
              <w:noProof/>
              <w:sz w:val="20"/>
              <w:lang w:eastAsia="en-ZA"/>
            </w:rPr>
          </w:pPr>
          <w:hyperlink w:anchor="_Toc507395533" w:history="1">
            <w:r w:rsidRPr="00F97D9C">
              <w:rPr>
                <w:rStyle w:val="Hyperlink"/>
                <w:noProof/>
                <w:sz w:val="20"/>
              </w:rPr>
              <w:t>4.</w:t>
            </w:r>
            <w:r w:rsidRPr="00F97D9C">
              <w:rPr>
                <w:rFonts w:eastAsiaTheme="minorEastAsia"/>
                <w:noProof/>
                <w:sz w:val="20"/>
                <w:lang w:eastAsia="en-ZA"/>
              </w:rPr>
              <w:tab/>
            </w:r>
            <w:r w:rsidRPr="00F97D9C">
              <w:rPr>
                <w:rStyle w:val="Hyperlink"/>
                <w:noProof/>
                <w:sz w:val="20"/>
              </w:rPr>
              <w:t>Univer</w:t>
            </w:r>
            <w:r w:rsidRPr="00F97D9C">
              <w:rPr>
                <w:rStyle w:val="Hyperlink"/>
                <w:noProof/>
                <w:sz w:val="20"/>
              </w:rPr>
              <w:t>s</w:t>
            </w:r>
            <w:r w:rsidRPr="00F97D9C">
              <w:rPr>
                <w:rStyle w:val="Hyperlink"/>
                <w:noProof/>
                <w:sz w:val="20"/>
              </w:rPr>
              <w:t>e</w:t>
            </w:r>
            <w:r w:rsidRPr="00F97D9C">
              <w:rPr>
                <w:noProof/>
                <w:webHidden/>
                <w:sz w:val="20"/>
              </w:rPr>
              <w:tab/>
            </w:r>
            <w:r w:rsidRPr="00F97D9C">
              <w:rPr>
                <w:noProof/>
                <w:webHidden/>
                <w:sz w:val="20"/>
              </w:rPr>
              <w:fldChar w:fldCharType="begin"/>
            </w:r>
            <w:r w:rsidRPr="00F97D9C">
              <w:rPr>
                <w:noProof/>
                <w:webHidden/>
                <w:sz w:val="20"/>
              </w:rPr>
              <w:instrText xml:space="preserve"> PAGEREF _Toc507395533 \h </w:instrText>
            </w:r>
            <w:r w:rsidRPr="00F97D9C">
              <w:rPr>
                <w:noProof/>
                <w:webHidden/>
                <w:sz w:val="20"/>
              </w:rPr>
            </w:r>
            <w:r w:rsidRPr="00F97D9C">
              <w:rPr>
                <w:noProof/>
                <w:webHidden/>
                <w:sz w:val="20"/>
              </w:rPr>
              <w:fldChar w:fldCharType="separate"/>
            </w:r>
            <w:r w:rsidRPr="00F97D9C">
              <w:rPr>
                <w:noProof/>
                <w:webHidden/>
                <w:sz w:val="20"/>
              </w:rPr>
              <w:t>14</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34" w:history="1">
            <w:r w:rsidRPr="00F97D9C">
              <w:rPr>
                <w:rStyle w:val="Hyperlink"/>
                <w:noProof/>
                <w:sz w:val="20"/>
              </w:rPr>
              <w:t>4.1.</w:t>
            </w:r>
            <w:r w:rsidRPr="00F97D9C">
              <w:rPr>
                <w:rFonts w:eastAsiaTheme="minorEastAsia"/>
                <w:noProof/>
                <w:sz w:val="20"/>
                <w:lang w:eastAsia="en-ZA"/>
              </w:rPr>
              <w:tab/>
            </w:r>
            <w:r w:rsidRPr="00F97D9C">
              <w:rPr>
                <w:rStyle w:val="Hyperlink"/>
                <w:noProof/>
                <w:sz w:val="20"/>
              </w:rPr>
              <w:t>At home enhancement</w:t>
            </w:r>
            <w:r w:rsidRPr="00F97D9C">
              <w:rPr>
                <w:noProof/>
                <w:webHidden/>
                <w:sz w:val="20"/>
              </w:rPr>
              <w:tab/>
            </w:r>
            <w:r w:rsidRPr="00F97D9C">
              <w:rPr>
                <w:noProof/>
                <w:webHidden/>
                <w:sz w:val="20"/>
              </w:rPr>
              <w:fldChar w:fldCharType="begin"/>
            </w:r>
            <w:r w:rsidRPr="00F97D9C">
              <w:rPr>
                <w:noProof/>
                <w:webHidden/>
                <w:sz w:val="20"/>
              </w:rPr>
              <w:instrText xml:space="preserve"> PAGEREF _Toc507395534 \h </w:instrText>
            </w:r>
            <w:r w:rsidRPr="00F97D9C">
              <w:rPr>
                <w:noProof/>
                <w:webHidden/>
                <w:sz w:val="20"/>
              </w:rPr>
            </w:r>
            <w:r w:rsidRPr="00F97D9C">
              <w:rPr>
                <w:noProof/>
                <w:webHidden/>
                <w:sz w:val="20"/>
              </w:rPr>
              <w:fldChar w:fldCharType="separate"/>
            </w:r>
            <w:r w:rsidRPr="00F97D9C">
              <w:rPr>
                <w:noProof/>
                <w:webHidden/>
                <w:sz w:val="20"/>
              </w:rPr>
              <w:t>14</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35" w:history="1">
            <w:r w:rsidRPr="00F97D9C">
              <w:rPr>
                <w:rStyle w:val="Hyperlink"/>
                <w:noProof/>
                <w:sz w:val="20"/>
              </w:rPr>
              <w:t>4.2.</w:t>
            </w:r>
            <w:r w:rsidRPr="00F97D9C">
              <w:rPr>
                <w:rFonts w:eastAsiaTheme="minorEastAsia"/>
                <w:noProof/>
                <w:sz w:val="20"/>
                <w:lang w:eastAsia="en-ZA"/>
              </w:rPr>
              <w:tab/>
            </w:r>
            <w:r w:rsidRPr="00F97D9C">
              <w:rPr>
                <w:rStyle w:val="Hyperlink"/>
                <w:noProof/>
                <w:sz w:val="20"/>
              </w:rPr>
              <w:t>Play dates in target language</w:t>
            </w:r>
            <w:r w:rsidRPr="00F97D9C">
              <w:rPr>
                <w:noProof/>
                <w:webHidden/>
                <w:sz w:val="20"/>
              </w:rPr>
              <w:tab/>
            </w:r>
            <w:r w:rsidRPr="00F97D9C">
              <w:rPr>
                <w:noProof/>
                <w:webHidden/>
                <w:sz w:val="20"/>
              </w:rPr>
              <w:fldChar w:fldCharType="begin"/>
            </w:r>
            <w:r w:rsidRPr="00F97D9C">
              <w:rPr>
                <w:noProof/>
                <w:webHidden/>
                <w:sz w:val="20"/>
              </w:rPr>
              <w:instrText xml:space="preserve"> PAGEREF _Toc507395535 \h </w:instrText>
            </w:r>
            <w:r w:rsidRPr="00F97D9C">
              <w:rPr>
                <w:noProof/>
                <w:webHidden/>
                <w:sz w:val="20"/>
              </w:rPr>
            </w:r>
            <w:r w:rsidRPr="00F97D9C">
              <w:rPr>
                <w:noProof/>
                <w:webHidden/>
                <w:sz w:val="20"/>
              </w:rPr>
              <w:fldChar w:fldCharType="separate"/>
            </w:r>
            <w:r w:rsidRPr="00F97D9C">
              <w:rPr>
                <w:noProof/>
                <w:webHidden/>
                <w:sz w:val="20"/>
              </w:rPr>
              <w:t>14</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36" w:history="1">
            <w:r w:rsidRPr="00F97D9C">
              <w:rPr>
                <w:rStyle w:val="Hyperlink"/>
                <w:noProof/>
                <w:sz w:val="20"/>
              </w:rPr>
              <w:t>4.3.</w:t>
            </w:r>
            <w:r w:rsidRPr="00F97D9C">
              <w:rPr>
                <w:rFonts w:eastAsiaTheme="minorEastAsia"/>
                <w:noProof/>
                <w:sz w:val="20"/>
                <w:lang w:eastAsia="en-ZA"/>
              </w:rPr>
              <w:tab/>
            </w:r>
            <w:r w:rsidRPr="00F97D9C">
              <w:rPr>
                <w:rStyle w:val="Hyperlink"/>
                <w:noProof/>
                <w:sz w:val="20"/>
              </w:rPr>
              <w:t>Storytelling</w:t>
            </w:r>
            <w:r w:rsidRPr="00F97D9C">
              <w:rPr>
                <w:noProof/>
                <w:webHidden/>
                <w:sz w:val="20"/>
              </w:rPr>
              <w:tab/>
            </w:r>
            <w:r w:rsidRPr="00F97D9C">
              <w:rPr>
                <w:noProof/>
                <w:webHidden/>
                <w:sz w:val="20"/>
              </w:rPr>
              <w:fldChar w:fldCharType="begin"/>
            </w:r>
            <w:r w:rsidRPr="00F97D9C">
              <w:rPr>
                <w:noProof/>
                <w:webHidden/>
                <w:sz w:val="20"/>
              </w:rPr>
              <w:instrText xml:space="preserve"> PAGEREF _Toc507395536 \h </w:instrText>
            </w:r>
            <w:r w:rsidRPr="00F97D9C">
              <w:rPr>
                <w:noProof/>
                <w:webHidden/>
                <w:sz w:val="20"/>
              </w:rPr>
            </w:r>
            <w:r w:rsidRPr="00F97D9C">
              <w:rPr>
                <w:noProof/>
                <w:webHidden/>
                <w:sz w:val="20"/>
              </w:rPr>
              <w:fldChar w:fldCharType="separate"/>
            </w:r>
            <w:r w:rsidRPr="00F97D9C">
              <w:rPr>
                <w:noProof/>
                <w:webHidden/>
                <w:sz w:val="20"/>
              </w:rPr>
              <w:t>14</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37" w:history="1">
            <w:r w:rsidRPr="00F97D9C">
              <w:rPr>
                <w:rStyle w:val="Hyperlink"/>
                <w:noProof/>
                <w:sz w:val="20"/>
              </w:rPr>
              <w:t>4.4.</w:t>
            </w:r>
            <w:r w:rsidRPr="00F97D9C">
              <w:rPr>
                <w:rFonts w:eastAsiaTheme="minorEastAsia"/>
                <w:noProof/>
                <w:sz w:val="20"/>
                <w:lang w:eastAsia="en-ZA"/>
              </w:rPr>
              <w:tab/>
            </w:r>
            <w:r w:rsidRPr="00F97D9C">
              <w:rPr>
                <w:rStyle w:val="Hyperlink"/>
                <w:noProof/>
                <w:sz w:val="20"/>
              </w:rPr>
              <w:t>Language Exchanges</w:t>
            </w:r>
            <w:r w:rsidRPr="00F97D9C">
              <w:rPr>
                <w:noProof/>
                <w:webHidden/>
                <w:sz w:val="20"/>
              </w:rPr>
              <w:tab/>
            </w:r>
            <w:r w:rsidRPr="00F97D9C">
              <w:rPr>
                <w:noProof/>
                <w:webHidden/>
                <w:sz w:val="20"/>
              </w:rPr>
              <w:fldChar w:fldCharType="begin"/>
            </w:r>
            <w:r w:rsidRPr="00F97D9C">
              <w:rPr>
                <w:noProof/>
                <w:webHidden/>
                <w:sz w:val="20"/>
              </w:rPr>
              <w:instrText xml:space="preserve"> PAGEREF _Toc507395537 \h </w:instrText>
            </w:r>
            <w:r w:rsidRPr="00F97D9C">
              <w:rPr>
                <w:noProof/>
                <w:webHidden/>
                <w:sz w:val="20"/>
              </w:rPr>
            </w:r>
            <w:r w:rsidRPr="00F97D9C">
              <w:rPr>
                <w:noProof/>
                <w:webHidden/>
                <w:sz w:val="20"/>
              </w:rPr>
              <w:fldChar w:fldCharType="separate"/>
            </w:r>
            <w:r w:rsidRPr="00F97D9C">
              <w:rPr>
                <w:noProof/>
                <w:webHidden/>
                <w:sz w:val="20"/>
              </w:rPr>
              <w:t>14</w:t>
            </w:r>
            <w:r w:rsidRPr="00F97D9C">
              <w:rPr>
                <w:noProof/>
                <w:webHidden/>
                <w:sz w:val="20"/>
              </w:rPr>
              <w:fldChar w:fldCharType="end"/>
            </w:r>
          </w:hyperlink>
        </w:p>
        <w:p w:rsidR="00785EB8" w:rsidRPr="00F97D9C" w:rsidRDefault="00785EB8">
          <w:pPr>
            <w:pStyle w:val="TOC1"/>
            <w:tabs>
              <w:tab w:val="left" w:pos="440"/>
              <w:tab w:val="right" w:leader="dot" w:pos="9016"/>
            </w:tabs>
            <w:rPr>
              <w:rFonts w:eastAsiaTheme="minorEastAsia"/>
              <w:noProof/>
              <w:sz w:val="20"/>
              <w:lang w:eastAsia="en-ZA"/>
            </w:rPr>
          </w:pPr>
          <w:hyperlink w:anchor="_Toc507395538" w:history="1">
            <w:r w:rsidRPr="00F97D9C">
              <w:rPr>
                <w:rStyle w:val="Hyperlink"/>
                <w:noProof/>
                <w:sz w:val="20"/>
              </w:rPr>
              <w:t>5.</w:t>
            </w:r>
            <w:r w:rsidRPr="00F97D9C">
              <w:rPr>
                <w:rFonts w:eastAsiaTheme="minorEastAsia"/>
                <w:noProof/>
                <w:sz w:val="20"/>
                <w:lang w:eastAsia="en-ZA"/>
              </w:rPr>
              <w:tab/>
            </w:r>
            <w:r w:rsidRPr="00F97D9C">
              <w:rPr>
                <w:rStyle w:val="Hyperlink"/>
                <w:noProof/>
                <w:sz w:val="20"/>
              </w:rPr>
              <w:t>Links</w:t>
            </w:r>
            <w:r w:rsidRPr="00F97D9C">
              <w:rPr>
                <w:noProof/>
                <w:webHidden/>
                <w:sz w:val="20"/>
              </w:rPr>
              <w:tab/>
            </w:r>
            <w:r w:rsidRPr="00F97D9C">
              <w:rPr>
                <w:noProof/>
                <w:webHidden/>
                <w:sz w:val="20"/>
              </w:rPr>
              <w:fldChar w:fldCharType="begin"/>
            </w:r>
            <w:r w:rsidRPr="00F97D9C">
              <w:rPr>
                <w:noProof/>
                <w:webHidden/>
                <w:sz w:val="20"/>
              </w:rPr>
              <w:instrText xml:space="preserve"> PAGEREF _Toc507395538 \h </w:instrText>
            </w:r>
            <w:r w:rsidRPr="00F97D9C">
              <w:rPr>
                <w:noProof/>
                <w:webHidden/>
                <w:sz w:val="20"/>
              </w:rPr>
            </w:r>
            <w:r w:rsidRPr="00F97D9C">
              <w:rPr>
                <w:noProof/>
                <w:webHidden/>
                <w:sz w:val="20"/>
              </w:rPr>
              <w:fldChar w:fldCharType="separate"/>
            </w:r>
            <w:r w:rsidRPr="00F97D9C">
              <w:rPr>
                <w:noProof/>
                <w:webHidden/>
                <w:sz w:val="20"/>
              </w:rPr>
              <w:t>14</w:t>
            </w:r>
            <w:r w:rsidRPr="00F97D9C">
              <w:rPr>
                <w:noProof/>
                <w:webHidden/>
                <w:sz w:val="20"/>
              </w:rPr>
              <w:fldChar w:fldCharType="end"/>
            </w:r>
          </w:hyperlink>
        </w:p>
        <w:p w:rsidR="00785EB8" w:rsidRPr="00F97D9C" w:rsidRDefault="00785EB8">
          <w:pPr>
            <w:pStyle w:val="TOC1"/>
            <w:tabs>
              <w:tab w:val="left" w:pos="440"/>
              <w:tab w:val="right" w:leader="dot" w:pos="9016"/>
            </w:tabs>
            <w:rPr>
              <w:rFonts w:eastAsiaTheme="minorEastAsia"/>
              <w:noProof/>
              <w:sz w:val="20"/>
              <w:lang w:eastAsia="en-ZA"/>
            </w:rPr>
          </w:pPr>
          <w:hyperlink w:anchor="_Toc507395539" w:history="1">
            <w:r w:rsidRPr="00F97D9C">
              <w:rPr>
                <w:rStyle w:val="Hyperlink"/>
                <w:noProof/>
                <w:sz w:val="20"/>
              </w:rPr>
              <w:t>6.</w:t>
            </w:r>
            <w:r w:rsidRPr="00F97D9C">
              <w:rPr>
                <w:rFonts w:eastAsiaTheme="minorEastAsia"/>
                <w:noProof/>
                <w:sz w:val="20"/>
                <w:lang w:eastAsia="en-ZA"/>
              </w:rPr>
              <w:tab/>
            </w:r>
            <w:r w:rsidRPr="00F97D9C">
              <w:rPr>
                <w:rStyle w:val="Hyperlink"/>
                <w:noProof/>
                <w:sz w:val="20"/>
              </w:rPr>
              <w:t>Contact Us/Sign Up</w:t>
            </w:r>
            <w:r w:rsidRPr="00F97D9C">
              <w:rPr>
                <w:noProof/>
                <w:webHidden/>
                <w:sz w:val="20"/>
              </w:rPr>
              <w:tab/>
            </w:r>
            <w:r w:rsidRPr="00F97D9C">
              <w:rPr>
                <w:noProof/>
                <w:webHidden/>
                <w:sz w:val="20"/>
              </w:rPr>
              <w:fldChar w:fldCharType="begin"/>
            </w:r>
            <w:r w:rsidRPr="00F97D9C">
              <w:rPr>
                <w:noProof/>
                <w:webHidden/>
                <w:sz w:val="20"/>
              </w:rPr>
              <w:instrText xml:space="preserve"> PAGEREF _Toc507395539 \h </w:instrText>
            </w:r>
            <w:r w:rsidRPr="00F97D9C">
              <w:rPr>
                <w:noProof/>
                <w:webHidden/>
                <w:sz w:val="20"/>
              </w:rPr>
            </w:r>
            <w:r w:rsidRPr="00F97D9C">
              <w:rPr>
                <w:noProof/>
                <w:webHidden/>
                <w:sz w:val="20"/>
              </w:rPr>
              <w:fldChar w:fldCharType="separate"/>
            </w:r>
            <w:r w:rsidRPr="00F97D9C">
              <w:rPr>
                <w:noProof/>
                <w:webHidden/>
                <w:sz w:val="20"/>
              </w:rPr>
              <w:t>15</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40" w:history="1">
            <w:r w:rsidRPr="00F97D9C">
              <w:rPr>
                <w:rStyle w:val="Hyperlink"/>
                <w:noProof/>
                <w:sz w:val="20"/>
              </w:rPr>
              <w:t>6.1.</w:t>
            </w:r>
            <w:r w:rsidRPr="00F97D9C">
              <w:rPr>
                <w:rFonts w:eastAsiaTheme="minorEastAsia"/>
                <w:noProof/>
                <w:sz w:val="20"/>
                <w:lang w:eastAsia="en-ZA"/>
              </w:rPr>
              <w:tab/>
            </w:r>
            <w:r w:rsidRPr="00F97D9C">
              <w:rPr>
                <w:rStyle w:val="Hyperlink"/>
                <w:noProof/>
                <w:sz w:val="20"/>
              </w:rPr>
              <w:t>Contact Us</w:t>
            </w:r>
            <w:r w:rsidRPr="00F97D9C">
              <w:rPr>
                <w:noProof/>
                <w:webHidden/>
                <w:sz w:val="20"/>
              </w:rPr>
              <w:tab/>
            </w:r>
            <w:r w:rsidRPr="00F97D9C">
              <w:rPr>
                <w:noProof/>
                <w:webHidden/>
                <w:sz w:val="20"/>
              </w:rPr>
              <w:fldChar w:fldCharType="begin"/>
            </w:r>
            <w:r w:rsidRPr="00F97D9C">
              <w:rPr>
                <w:noProof/>
                <w:webHidden/>
                <w:sz w:val="20"/>
              </w:rPr>
              <w:instrText xml:space="preserve"> PAGEREF _Toc507395540 \h </w:instrText>
            </w:r>
            <w:r w:rsidRPr="00F97D9C">
              <w:rPr>
                <w:noProof/>
                <w:webHidden/>
                <w:sz w:val="20"/>
              </w:rPr>
            </w:r>
            <w:r w:rsidRPr="00F97D9C">
              <w:rPr>
                <w:noProof/>
                <w:webHidden/>
                <w:sz w:val="20"/>
              </w:rPr>
              <w:fldChar w:fldCharType="separate"/>
            </w:r>
            <w:r w:rsidRPr="00F97D9C">
              <w:rPr>
                <w:noProof/>
                <w:webHidden/>
                <w:sz w:val="20"/>
              </w:rPr>
              <w:t>15</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41" w:history="1">
            <w:r w:rsidRPr="00F97D9C">
              <w:rPr>
                <w:rStyle w:val="Hyperlink"/>
                <w:noProof/>
                <w:sz w:val="20"/>
              </w:rPr>
              <w:t>6.2.</w:t>
            </w:r>
            <w:r w:rsidRPr="00F97D9C">
              <w:rPr>
                <w:rFonts w:eastAsiaTheme="minorEastAsia"/>
                <w:noProof/>
                <w:sz w:val="20"/>
                <w:lang w:eastAsia="en-ZA"/>
              </w:rPr>
              <w:tab/>
            </w:r>
            <w:r w:rsidRPr="00F97D9C">
              <w:rPr>
                <w:rStyle w:val="Hyperlink"/>
                <w:noProof/>
                <w:sz w:val="20"/>
              </w:rPr>
              <w:t>Sign up for classes</w:t>
            </w:r>
            <w:r w:rsidRPr="00F97D9C">
              <w:rPr>
                <w:noProof/>
                <w:webHidden/>
                <w:sz w:val="20"/>
              </w:rPr>
              <w:tab/>
            </w:r>
            <w:r w:rsidRPr="00F97D9C">
              <w:rPr>
                <w:noProof/>
                <w:webHidden/>
                <w:sz w:val="20"/>
              </w:rPr>
              <w:fldChar w:fldCharType="begin"/>
            </w:r>
            <w:r w:rsidRPr="00F97D9C">
              <w:rPr>
                <w:noProof/>
                <w:webHidden/>
                <w:sz w:val="20"/>
              </w:rPr>
              <w:instrText xml:space="preserve"> PAGEREF _Toc507395541 \h </w:instrText>
            </w:r>
            <w:r w:rsidRPr="00F97D9C">
              <w:rPr>
                <w:noProof/>
                <w:webHidden/>
                <w:sz w:val="20"/>
              </w:rPr>
            </w:r>
            <w:r w:rsidRPr="00F97D9C">
              <w:rPr>
                <w:noProof/>
                <w:webHidden/>
                <w:sz w:val="20"/>
              </w:rPr>
              <w:fldChar w:fldCharType="separate"/>
            </w:r>
            <w:r w:rsidRPr="00F97D9C">
              <w:rPr>
                <w:noProof/>
                <w:webHidden/>
                <w:sz w:val="20"/>
              </w:rPr>
              <w:t>15</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42" w:history="1">
            <w:r w:rsidRPr="00F97D9C">
              <w:rPr>
                <w:rStyle w:val="Hyperlink"/>
                <w:noProof/>
                <w:sz w:val="20"/>
              </w:rPr>
              <w:t>6.3.</w:t>
            </w:r>
            <w:r w:rsidRPr="00F97D9C">
              <w:rPr>
                <w:rFonts w:eastAsiaTheme="minorEastAsia"/>
                <w:noProof/>
                <w:sz w:val="20"/>
                <w:lang w:eastAsia="en-ZA"/>
              </w:rPr>
              <w:tab/>
            </w:r>
            <w:r w:rsidRPr="00F97D9C">
              <w:rPr>
                <w:rStyle w:val="Hyperlink"/>
                <w:noProof/>
                <w:sz w:val="20"/>
              </w:rPr>
              <w:t>Language Exchange sign-up</w:t>
            </w:r>
            <w:r w:rsidRPr="00F97D9C">
              <w:rPr>
                <w:noProof/>
                <w:webHidden/>
                <w:sz w:val="20"/>
              </w:rPr>
              <w:tab/>
            </w:r>
            <w:r w:rsidRPr="00F97D9C">
              <w:rPr>
                <w:noProof/>
                <w:webHidden/>
                <w:sz w:val="20"/>
              </w:rPr>
              <w:fldChar w:fldCharType="begin"/>
            </w:r>
            <w:r w:rsidRPr="00F97D9C">
              <w:rPr>
                <w:noProof/>
                <w:webHidden/>
                <w:sz w:val="20"/>
              </w:rPr>
              <w:instrText xml:space="preserve"> PAGEREF _Toc507395542 \h </w:instrText>
            </w:r>
            <w:r w:rsidRPr="00F97D9C">
              <w:rPr>
                <w:noProof/>
                <w:webHidden/>
                <w:sz w:val="20"/>
              </w:rPr>
            </w:r>
            <w:r w:rsidRPr="00F97D9C">
              <w:rPr>
                <w:noProof/>
                <w:webHidden/>
                <w:sz w:val="20"/>
              </w:rPr>
              <w:fldChar w:fldCharType="separate"/>
            </w:r>
            <w:r w:rsidRPr="00F97D9C">
              <w:rPr>
                <w:noProof/>
                <w:webHidden/>
                <w:sz w:val="20"/>
              </w:rPr>
              <w:t>16</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43" w:history="1">
            <w:r w:rsidRPr="00F97D9C">
              <w:rPr>
                <w:rStyle w:val="Hyperlink"/>
                <w:noProof/>
                <w:sz w:val="20"/>
              </w:rPr>
              <w:t>6.4.</w:t>
            </w:r>
            <w:r w:rsidRPr="00F97D9C">
              <w:rPr>
                <w:rFonts w:eastAsiaTheme="minorEastAsia"/>
                <w:noProof/>
                <w:sz w:val="20"/>
                <w:lang w:eastAsia="en-ZA"/>
              </w:rPr>
              <w:tab/>
            </w:r>
            <w:r w:rsidRPr="00F97D9C">
              <w:rPr>
                <w:rStyle w:val="Hyperlink"/>
                <w:noProof/>
                <w:sz w:val="20"/>
              </w:rPr>
              <w:t>Refer a friend</w:t>
            </w:r>
            <w:r w:rsidRPr="00F97D9C">
              <w:rPr>
                <w:noProof/>
                <w:webHidden/>
                <w:sz w:val="20"/>
              </w:rPr>
              <w:tab/>
            </w:r>
            <w:r w:rsidRPr="00F97D9C">
              <w:rPr>
                <w:noProof/>
                <w:webHidden/>
                <w:sz w:val="20"/>
              </w:rPr>
              <w:fldChar w:fldCharType="begin"/>
            </w:r>
            <w:r w:rsidRPr="00F97D9C">
              <w:rPr>
                <w:noProof/>
                <w:webHidden/>
                <w:sz w:val="20"/>
              </w:rPr>
              <w:instrText xml:space="preserve"> PAGEREF _Toc507395543 \h </w:instrText>
            </w:r>
            <w:r w:rsidRPr="00F97D9C">
              <w:rPr>
                <w:noProof/>
                <w:webHidden/>
                <w:sz w:val="20"/>
              </w:rPr>
            </w:r>
            <w:r w:rsidRPr="00F97D9C">
              <w:rPr>
                <w:noProof/>
                <w:webHidden/>
                <w:sz w:val="20"/>
              </w:rPr>
              <w:fldChar w:fldCharType="separate"/>
            </w:r>
            <w:r w:rsidRPr="00F97D9C">
              <w:rPr>
                <w:noProof/>
                <w:webHidden/>
                <w:sz w:val="20"/>
              </w:rPr>
              <w:t>16</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44" w:history="1">
            <w:r w:rsidRPr="00F97D9C">
              <w:rPr>
                <w:rStyle w:val="Hyperlink"/>
                <w:noProof/>
                <w:sz w:val="20"/>
              </w:rPr>
              <w:t>6.5.</w:t>
            </w:r>
            <w:r w:rsidRPr="00F97D9C">
              <w:rPr>
                <w:rFonts w:eastAsiaTheme="minorEastAsia"/>
                <w:noProof/>
                <w:sz w:val="20"/>
                <w:lang w:eastAsia="en-ZA"/>
              </w:rPr>
              <w:tab/>
            </w:r>
            <w:r w:rsidRPr="00F97D9C">
              <w:rPr>
                <w:rStyle w:val="Hyperlink"/>
                <w:noProof/>
                <w:sz w:val="20"/>
              </w:rPr>
              <w:t>Refer a school</w:t>
            </w:r>
            <w:r w:rsidRPr="00F97D9C">
              <w:rPr>
                <w:noProof/>
                <w:webHidden/>
                <w:sz w:val="20"/>
              </w:rPr>
              <w:tab/>
            </w:r>
            <w:r w:rsidRPr="00F97D9C">
              <w:rPr>
                <w:noProof/>
                <w:webHidden/>
                <w:sz w:val="20"/>
              </w:rPr>
              <w:fldChar w:fldCharType="begin"/>
            </w:r>
            <w:r w:rsidRPr="00F97D9C">
              <w:rPr>
                <w:noProof/>
                <w:webHidden/>
                <w:sz w:val="20"/>
              </w:rPr>
              <w:instrText xml:space="preserve"> PAGEREF _Toc507395544 \h </w:instrText>
            </w:r>
            <w:r w:rsidRPr="00F97D9C">
              <w:rPr>
                <w:noProof/>
                <w:webHidden/>
                <w:sz w:val="20"/>
              </w:rPr>
            </w:r>
            <w:r w:rsidRPr="00F97D9C">
              <w:rPr>
                <w:noProof/>
                <w:webHidden/>
                <w:sz w:val="20"/>
              </w:rPr>
              <w:fldChar w:fldCharType="separate"/>
            </w:r>
            <w:r w:rsidRPr="00F97D9C">
              <w:rPr>
                <w:noProof/>
                <w:webHidden/>
                <w:sz w:val="20"/>
              </w:rPr>
              <w:t>16</w:t>
            </w:r>
            <w:r w:rsidRPr="00F97D9C">
              <w:rPr>
                <w:noProof/>
                <w:webHidden/>
                <w:sz w:val="20"/>
              </w:rPr>
              <w:fldChar w:fldCharType="end"/>
            </w:r>
          </w:hyperlink>
        </w:p>
        <w:p w:rsidR="00785EB8" w:rsidRPr="00F97D9C" w:rsidRDefault="00785EB8">
          <w:pPr>
            <w:pStyle w:val="TOC2"/>
            <w:tabs>
              <w:tab w:val="left" w:pos="880"/>
              <w:tab w:val="right" w:leader="dot" w:pos="9016"/>
            </w:tabs>
            <w:rPr>
              <w:rFonts w:eastAsiaTheme="minorEastAsia"/>
              <w:noProof/>
              <w:sz w:val="20"/>
              <w:lang w:eastAsia="en-ZA"/>
            </w:rPr>
          </w:pPr>
          <w:hyperlink w:anchor="_Toc507395545" w:history="1">
            <w:r w:rsidRPr="00F97D9C">
              <w:rPr>
                <w:rStyle w:val="Hyperlink"/>
                <w:noProof/>
                <w:sz w:val="20"/>
              </w:rPr>
              <w:t>6.6.</w:t>
            </w:r>
            <w:r w:rsidRPr="00F97D9C">
              <w:rPr>
                <w:rFonts w:eastAsiaTheme="minorEastAsia"/>
                <w:noProof/>
                <w:sz w:val="20"/>
                <w:lang w:eastAsia="en-ZA"/>
              </w:rPr>
              <w:tab/>
            </w:r>
            <w:r w:rsidRPr="00F97D9C">
              <w:rPr>
                <w:rStyle w:val="Hyperlink"/>
                <w:noProof/>
                <w:sz w:val="20"/>
              </w:rPr>
              <w:t>Class Pricing</w:t>
            </w:r>
            <w:r w:rsidRPr="00F97D9C">
              <w:rPr>
                <w:noProof/>
                <w:webHidden/>
                <w:sz w:val="20"/>
              </w:rPr>
              <w:tab/>
            </w:r>
            <w:r w:rsidRPr="00F97D9C">
              <w:rPr>
                <w:noProof/>
                <w:webHidden/>
                <w:sz w:val="20"/>
              </w:rPr>
              <w:fldChar w:fldCharType="begin"/>
            </w:r>
            <w:r w:rsidRPr="00F97D9C">
              <w:rPr>
                <w:noProof/>
                <w:webHidden/>
                <w:sz w:val="20"/>
              </w:rPr>
              <w:instrText xml:space="preserve"> PAGEREF _Toc507395545 \h </w:instrText>
            </w:r>
            <w:r w:rsidRPr="00F97D9C">
              <w:rPr>
                <w:noProof/>
                <w:webHidden/>
                <w:sz w:val="20"/>
              </w:rPr>
            </w:r>
            <w:r w:rsidRPr="00F97D9C">
              <w:rPr>
                <w:noProof/>
                <w:webHidden/>
                <w:sz w:val="20"/>
              </w:rPr>
              <w:fldChar w:fldCharType="separate"/>
            </w:r>
            <w:r w:rsidRPr="00F97D9C">
              <w:rPr>
                <w:noProof/>
                <w:webHidden/>
                <w:sz w:val="20"/>
              </w:rPr>
              <w:t>16</w:t>
            </w:r>
            <w:r w:rsidRPr="00F97D9C">
              <w:rPr>
                <w:noProof/>
                <w:webHidden/>
                <w:sz w:val="20"/>
              </w:rPr>
              <w:fldChar w:fldCharType="end"/>
            </w:r>
          </w:hyperlink>
        </w:p>
        <w:p w:rsidR="00785EB8" w:rsidRPr="00F97D9C" w:rsidRDefault="00785EB8">
          <w:pPr>
            <w:pStyle w:val="TOC1"/>
            <w:tabs>
              <w:tab w:val="left" w:pos="440"/>
              <w:tab w:val="right" w:leader="dot" w:pos="9016"/>
            </w:tabs>
            <w:rPr>
              <w:rFonts w:eastAsiaTheme="minorEastAsia"/>
              <w:noProof/>
              <w:sz w:val="20"/>
              <w:lang w:eastAsia="en-ZA"/>
            </w:rPr>
          </w:pPr>
          <w:hyperlink w:anchor="_Toc507395546" w:history="1">
            <w:r w:rsidRPr="00F97D9C">
              <w:rPr>
                <w:rStyle w:val="Hyperlink"/>
                <w:noProof/>
                <w:sz w:val="20"/>
              </w:rPr>
              <w:t>7.</w:t>
            </w:r>
            <w:r w:rsidRPr="00F97D9C">
              <w:rPr>
                <w:rFonts w:eastAsiaTheme="minorEastAsia"/>
                <w:noProof/>
                <w:sz w:val="20"/>
                <w:lang w:eastAsia="en-ZA"/>
              </w:rPr>
              <w:tab/>
            </w:r>
            <w:r w:rsidRPr="00F97D9C">
              <w:rPr>
                <w:rStyle w:val="Hyperlink"/>
                <w:noProof/>
                <w:sz w:val="20"/>
              </w:rPr>
              <w:t>CSI: Giving Back</w:t>
            </w:r>
            <w:r w:rsidRPr="00F97D9C">
              <w:rPr>
                <w:noProof/>
                <w:webHidden/>
                <w:sz w:val="20"/>
              </w:rPr>
              <w:tab/>
            </w:r>
            <w:r w:rsidRPr="00F97D9C">
              <w:rPr>
                <w:noProof/>
                <w:webHidden/>
                <w:sz w:val="20"/>
              </w:rPr>
              <w:fldChar w:fldCharType="begin"/>
            </w:r>
            <w:r w:rsidRPr="00F97D9C">
              <w:rPr>
                <w:noProof/>
                <w:webHidden/>
                <w:sz w:val="20"/>
              </w:rPr>
              <w:instrText xml:space="preserve"> PAGEREF _Toc507395546 \h </w:instrText>
            </w:r>
            <w:r w:rsidRPr="00F97D9C">
              <w:rPr>
                <w:noProof/>
                <w:webHidden/>
                <w:sz w:val="20"/>
              </w:rPr>
            </w:r>
            <w:r w:rsidRPr="00F97D9C">
              <w:rPr>
                <w:noProof/>
                <w:webHidden/>
                <w:sz w:val="20"/>
              </w:rPr>
              <w:fldChar w:fldCharType="separate"/>
            </w:r>
            <w:r w:rsidRPr="00F97D9C">
              <w:rPr>
                <w:noProof/>
                <w:webHidden/>
                <w:sz w:val="20"/>
              </w:rPr>
              <w:t>16</w:t>
            </w:r>
            <w:r w:rsidRPr="00F97D9C">
              <w:rPr>
                <w:noProof/>
                <w:webHidden/>
                <w:sz w:val="20"/>
              </w:rPr>
              <w:fldChar w:fldCharType="end"/>
            </w:r>
          </w:hyperlink>
        </w:p>
        <w:p w:rsidR="00785EB8" w:rsidRPr="00F97D9C" w:rsidRDefault="009E7B86">
          <w:r w:rsidRPr="00F97D9C">
            <w:rPr>
              <w:sz w:val="20"/>
            </w:rPr>
            <w:fldChar w:fldCharType="end"/>
          </w:r>
        </w:p>
      </w:sdtContent>
    </w:sdt>
    <w:p w:rsidR="00E92DF9" w:rsidRPr="00F97D9C" w:rsidRDefault="00E92DF9">
      <w:r w:rsidRPr="00F97D9C">
        <w:lastRenderedPageBreak/>
        <w:br w:type="page"/>
      </w:r>
    </w:p>
    <w:p w:rsidR="00C4303A" w:rsidRPr="00F97D9C" w:rsidRDefault="00750505" w:rsidP="00810E23">
      <w:pPr>
        <w:pStyle w:val="Heading1"/>
        <w:numPr>
          <w:ilvl w:val="0"/>
          <w:numId w:val="10"/>
        </w:numPr>
        <w:jc w:val="both"/>
      </w:pPr>
      <w:bookmarkStart w:id="0" w:name="_Toc507395517"/>
      <w:r w:rsidRPr="00F97D9C">
        <w:lastRenderedPageBreak/>
        <w:t>Home</w:t>
      </w:r>
      <w:bookmarkEnd w:id="0"/>
    </w:p>
    <w:p w:rsidR="00C4303A" w:rsidRPr="00F97D9C" w:rsidRDefault="00C4303A" w:rsidP="00A14D6E">
      <w:pPr>
        <w:spacing w:after="0" w:line="240" w:lineRule="auto"/>
        <w:jc w:val="both"/>
      </w:pPr>
    </w:p>
    <w:p w:rsidR="00A14D6E" w:rsidRPr="00F97D9C" w:rsidRDefault="00A14D6E" w:rsidP="00A14D6E">
      <w:pPr>
        <w:spacing w:after="0" w:line="240" w:lineRule="auto"/>
        <w:jc w:val="center"/>
        <w:rPr>
          <w:rFonts w:ascii="Times New Roman" w:eastAsia="Times New Roman" w:hAnsi="Times New Roman" w:cs="Times New Roman"/>
          <w:sz w:val="24"/>
          <w:szCs w:val="24"/>
          <w:lang w:eastAsia="en-ZA"/>
        </w:rPr>
      </w:pPr>
      <w:r w:rsidRPr="00F97D9C">
        <w:rPr>
          <w:rFonts w:ascii="Calibri" w:eastAsia="+mn-ea" w:hAnsi="Calibri" w:cs="+mn-cs"/>
          <w:b/>
          <w:bCs/>
          <w:color w:val="000000"/>
          <w:kern w:val="24"/>
          <w:sz w:val="80"/>
          <w:szCs w:val="80"/>
          <w:lang w:eastAsia="en-ZA"/>
        </w:rPr>
        <w:t>Boost your linguistic universe with African languages</w:t>
      </w:r>
    </w:p>
    <w:p w:rsidR="00A14D6E" w:rsidRPr="00F97D9C" w:rsidRDefault="00A14D6E" w:rsidP="00A14D6E">
      <w:pPr>
        <w:spacing w:after="0" w:line="240" w:lineRule="auto"/>
        <w:jc w:val="both"/>
      </w:pPr>
    </w:p>
    <w:p w:rsidR="00F178C6" w:rsidRPr="00F97D9C" w:rsidRDefault="00C4303A" w:rsidP="00A14D6E">
      <w:pPr>
        <w:spacing w:after="0" w:line="240" w:lineRule="auto"/>
        <w:jc w:val="both"/>
      </w:pPr>
      <w:r w:rsidRPr="00F97D9C">
        <w:t xml:space="preserve">Rera Language School offers lessons to both children and adults focused on building all core </w:t>
      </w:r>
      <w:r w:rsidR="00A14D6E" w:rsidRPr="00F97D9C">
        <w:t>communication</w:t>
      </w:r>
      <w:r w:rsidRPr="00F97D9C">
        <w:t xml:space="preserve"> skills of speaking and listening, reading and writing</w:t>
      </w:r>
      <w:r w:rsidR="00F97D9C" w:rsidRPr="00F97D9C">
        <w:t xml:space="preserve">. </w:t>
      </w:r>
      <w:r w:rsidR="00F97D9C">
        <w:t>We teach language through</w:t>
      </w:r>
      <w:r w:rsidR="00F97D9C" w:rsidRPr="00F97D9C">
        <w:t xml:space="preserve"> music, games, craft, and storytelling to create a broader cultural reference. </w:t>
      </w:r>
      <w:r w:rsidR="00F97D9C">
        <w:t>We</w:t>
      </w:r>
      <w:r w:rsidR="00F97D9C" w:rsidRPr="00F97D9C">
        <w:t xml:space="preserve"> </w:t>
      </w:r>
      <w:r w:rsidR="00F97D9C">
        <w:t>focus</w:t>
      </w:r>
      <w:r w:rsidR="00F97D9C" w:rsidRPr="00F97D9C">
        <w:t xml:space="preserve"> on significant days and holidays and their contextual meanings </w:t>
      </w:r>
      <w:r w:rsidR="00F97D9C">
        <w:t xml:space="preserve">by integrating these </w:t>
      </w:r>
      <w:r w:rsidR="00F97D9C" w:rsidRPr="00F97D9C">
        <w:t xml:space="preserve">into the lessons. </w:t>
      </w:r>
    </w:p>
    <w:p w:rsidR="00750505" w:rsidRPr="00F97D9C" w:rsidRDefault="00750505" w:rsidP="00A14D6E">
      <w:pPr>
        <w:spacing w:after="0" w:line="240" w:lineRule="auto"/>
        <w:jc w:val="both"/>
      </w:pP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750505" w:rsidRPr="00F97D9C" w:rsidTr="009651B4">
        <w:tc>
          <w:tcPr>
            <w:tcW w:w="2310" w:type="dxa"/>
          </w:tcPr>
          <w:p w:rsidR="00750505" w:rsidRPr="00F97D9C" w:rsidRDefault="00750505" w:rsidP="00A14D6E">
            <w:pPr>
              <w:jc w:val="both"/>
              <w:rPr>
                <w:b/>
                <w:sz w:val="20"/>
              </w:rPr>
            </w:pPr>
            <w:r w:rsidRPr="00F97D9C">
              <w:rPr>
                <w:b/>
                <w:sz w:val="20"/>
              </w:rPr>
              <w:t>Active Classes</w:t>
            </w:r>
          </w:p>
        </w:tc>
        <w:tc>
          <w:tcPr>
            <w:tcW w:w="2310" w:type="dxa"/>
          </w:tcPr>
          <w:p w:rsidR="00750505" w:rsidRPr="00F97D9C" w:rsidRDefault="00D1703B" w:rsidP="00A14D6E">
            <w:pPr>
              <w:jc w:val="both"/>
              <w:rPr>
                <w:b/>
                <w:sz w:val="20"/>
              </w:rPr>
            </w:pPr>
            <w:r w:rsidRPr="00F97D9C">
              <w:rPr>
                <w:b/>
                <w:sz w:val="20"/>
              </w:rPr>
              <w:t>Key Facts About Rera</w:t>
            </w:r>
          </w:p>
        </w:tc>
        <w:tc>
          <w:tcPr>
            <w:tcW w:w="2311" w:type="dxa"/>
          </w:tcPr>
          <w:p w:rsidR="00750505" w:rsidRPr="00F97D9C" w:rsidRDefault="00A14D6E" w:rsidP="00A14D6E">
            <w:pPr>
              <w:jc w:val="both"/>
              <w:rPr>
                <w:b/>
                <w:sz w:val="20"/>
              </w:rPr>
            </w:pPr>
            <w:r w:rsidRPr="00F97D9C">
              <w:rPr>
                <w:b/>
                <w:bCs/>
                <w:sz w:val="20"/>
              </w:rPr>
              <w:t>Language Learning as an Extracurricular</w:t>
            </w:r>
          </w:p>
        </w:tc>
        <w:tc>
          <w:tcPr>
            <w:tcW w:w="2311" w:type="dxa"/>
          </w:tcPr>
          <w:p w:rsidR="00750505" w:rsidRPr="00F97D9C" w:rsidRDefault="00A14D6E" w:rsidP="00A14D6E">
            <w:pPr>
              <w:jc w:val="both"/>
              <w:rPr>
                <w:b/>
                <w:sz w:val="20"/>
              </w:rPr>
            </w:pPr>
            <w:r w:rsidRPr="00F97D9C">
              <w:rPr>
                <w:b/>
                <w:bCs/>
                <w:sz w:val="20"/>
              </w:rPr>
              <w:t>Complete Our Survey and Get a Trial Lesson</w:t>
            </w:r>
          </w:p>
        </w:tc>
      </w:tr>
      <w:tr w:rsidR="00750505" w:rsidRPr="00F97D9C" w:rsidTr="009651B4">
        <w:tc>
          <w:tcPr>
            <w:tcW w:w="2310" w:type="dxa"/>
          </w:tcPr>
          <w:p w:rsidR="00E544A1" w:rsidRPr="00F97D9C" w:rsidRDefault="009F7082" w:rsidP="00A14D6E">
            <w:pPr>
              <w:numPr>
                <w:ilvl w:val="0"/>
                <w:numId w:val="2"/>
              </w:numPr>
              <w:tabs>
                <w:tab w:val="clear" w:pos="720"/>
              </w:tabs>
              <w:ind w:left="142" w:hanging="142"/>
              <w:jc w:val="both"/>
              <w:rPr>
                <w:sz w:val="18"/>
              </w:rPr>
            </w:pPr>
            <w:r w:rsidRPr="00F97D9C">
              <w:rPr>
                <w:sz w:val="18"/>
              </w:rPr>
              <w:t>Language acquisition through talks, song, dance and other activities to keep students engaged (more</w:t>
            </w:r>
            <w:r w:rsidR="00F97D9C" w:rsidRPr="00F97D9C">
              <w:rPr>
                <w:sz w:val="18"/>
              </w:rPr>
              <w:t>...</w:t>
            </w:r>
            <w:r w:rsidRPr="00F97D9C">
              <w:rPr>
                <w:sz w:val="18"/>
              </w:rPr>
              <w:t xml:space="preserve">our methodology) </w:t>
            </w:r>
          </w:p>
          <w:p w:rsidR="00750505" w:rsidRPr="00F97D9C" w:rsidRDefault="00750505" w:rsidP="00A14D6E">
            <w:pPr>
              <w:jc w:val="both"/>
              <w:rPr>
                <w:sz w:val="18"/>
              </w:rPr>
            </w:pPr>
          </w:p>
        </w:tc>
        <w:tc>
          <w:tcPr>
            <w:tcW w:w="2310" w:type="dxa"/>
          </w:tcPr>
          <w:p w:rsidR="00E544A1" w:rsidRPr="00F97D9C" w:rsidRDefault="009F7082" w:rsidP="00A14D6E">
            <w:pPr>
              <w:numPr>
                <w:ilvl w:val="0"/>
                <w:numId w:val="2"/>
              </w:numPr>
              <w:tabs>
                <w:tab w:val="clear" w:pos="720"/>
              </w:tabs>
              <w:ind w:left="142" w:hanging="142"/>
              <w:jc w:val="both"/>
              <w:rPr>
                <w:sz w:val="18"/>
              </w:rPr>
            </w:pPr>
            <w:r w:rsidRPr="00F97D9C">
              <w:rPr>
                <w:sz w:val="18"/>
              </w:rPr>
              <w:t xml:space="preserve">Immersion approach </w:t>
            </w:r>
          </w:p>
          <w:p w:rsidR="00E544A1" w:rsidRPr="00F97D9C" w:rsidRDefault="009F7082" w:rsidP="00A14D6E">
            <w:pPr>
              <w:numPr>
                <w:ilvl w:val="0"/>
                <w:numId w:val="2"/>
              </w:numPr>
              <w:tabs>
                <w:tab w:val="clear" w:pos="720"/>
              </w:tabs>
              <w:ind w:left="142" w:hanging="142"/>
              <w:jc w:val="both"/>
              <w:rPr>
                <w:sz w:val="18"/>
              </w:rPr>
            </w:pPr>
            <w:r w:rsidRPr="00F97D9C">
              <w:rPr>
                <w:sz w:val="18"/>
              </w:rPr>
              <w:t>Fun activities for all ages</w:t>
            </w:r>
          </w:p>
          <w:p w:rsidR="00E544A1" w:rsidRPr="00F97D9C" w:rsidRDefault="009F7082" w:rsidP="00A14D6E">
            <w:pPr>
              <w:numPr>
                <w:ilvl w:val="0"/>
                <w:numId w:val="2"/>
              </w:numPr>
              <w:tabs>
                <w:tab w:val="clear" w:pos="720"/>
              </w:tabs>
              <w:ind w:left="142" w:hanging="142"/>
              <w:jc w:val="both"/>
              <w:rPr>
                <w:sz w:val="18"/>
              </w:rPr>
            </w:pPr>
            <w:r w:rsidRPr="00F97D9C">
              <w:rPr>
                <w:sz w:val="18"/>
              </w:rPr>
              <w:t>In person and online courses for children and adults</w:t>
            </w:r>
          </w:p>
          <w:p w:rsidR="00E544A1" w:rsidRPr="00F97D9C" w:rsidRDefault="009F7082" w:rsidP="00A14D6E">
            <w:pPr>
              <w:numPr>
                <w:ilvl w:val="0"/>
                <w:numId w:val="2"/>
              </w:numPr>
              <w:tabs>
                <w:tab w:val="clear" w:pos="720"/>
              </w:tabs>
              <w:ind w:left="142" w:hanging="142"/>
              <w:jc w:val="both"/>
              <w:rPr>
                <w:sz w:val="18"/>
              </w:rPr>
            </w:pPr>
            <w:r w:rsidRPr="00F97D9C">
              <w:rPr>
                <w:sz w:val="18"/>
              </w:rPr>
              <w:t>In person and online Sesotho lessons started for children and adults</w:t>
            </w:r>
          </w:p>
          <w:p w:rsidR="00E544A1" w:rsidRPr="00F97D9C" w:rsidRDefault="009F7082" w:rsidP="00A14D6E">
            <w:pPr>
              <w:numPr>
                <w:ilvl w:val="0"/>
                <w:numId w:val="2"/>
              </w:numPr>
              <w:tabs>
                <w:tab w:val="clear" w:pos="720"/>
              </w:tabs>
              <w:ind w:left="142" w:hanging="142"/>
              <w:jc w:val="both"/>
              <w:rPr>
                <w:sz w:val="18"/>
              </w:rPr>
            </w:pPr>
            <w:r w:rsidRPr="00F97D9C">
              <w:rPr>
                <w:sz w:val="18"/>
              </w:rPr>
              <w:t>isiZulu and chiShona to begin in June and more to come over time</w:t>
            </w:r>
          </w:p>
          <w:p w:rsidR="00E544A1" w:rsidRPr="00F97D9C" w:rsidRDefault="009F7082" w:rsidP="00A14D6E">
            <w:pPr>
              <w:numPr>
                <w:ilvl w:val="0"/>
                <w:numId w:val="2"/>
              </w:numPr>
              <w:tabs>
                <w:tab w:val="clear" w:pos="720"/>
              </w:tabs>
              <w:ind w:left="142" w:hanging="142"/>
              <w:jc w:val="both"/>
              <w:rPr>
                <w:sz w:val="18"/>
              </w:rPr>
            </w:pPr>
            <w:r w:rsidRPr="00F97D9C">
              <w:rPr>
                <w:sz w:val="18"/>
              </w:rPr>
              <w:t>Integrated communication skills together with music, arts and craft</w:t>
            </w:r>
          </w:p>
          <w:p w:rsidR="00E544A1" w:rsidRPr="00F97D9C" w:rsidRDefault="009F7082" w:rsidP="00A14D6E">
            <w:pPr>
              <w:numPr>
                <w:ilvl w:val="0"/>
                <w:numId w:val="2"/>
              </w:numPr>
              <w:tabs>
                <w:tab w:val="clear" w:pos="720"/>
              </w:tabs>
              <w:ind w:left="142" w:hanging="142"/>
              <w:jc w:val="both"/>
              <w:rPr>
                <w:sz w:val="18"/>
              </w:rPr>
            </w:pPr>
            <w:r w:rsidRPr="00F97D9C">
              <w:rPr>
                <w:sz w:val="18"/>
              </w:rPr>
              <w:t>Regular feedback on progress</w:t>
            </w:r>
          </w:p>
          <w:p w:rsidR="00750505" w:rsidRPr="00F97D9C" w:rsidRDefault="00A14D6E" w:rsidP="00A14D6E">
            <w:pPr>
              <w:numPr>
                <w:ilvl w:val="0"/>
                <w:numId w:val="2"/>
              </w:numPr>
              <w:tabs>
                <w:tab w:val="clear" w:pos="720"/>
              </w:tabs>
              <w:ind w:left="142" w:hanging="142"/>
              <w:jc w:val="both"/>
              <w:rPr>
                <w:sz w:val="18"/>
              </w:rPr>
            </w:pPr>
            <w:r w:rsidRPr="00F97D9C">
              <w:rPr>
                <w:sz w:val="18"/>
              </w:rPr>
              <w:t>(more…programs)</w:t>
            </w:r>
          </w:p>
        </w:tc>
        <w:tc>
          <w:tcPr>
            <w:tcW w:w="2311" w:type="dxa"/>
          </w:tcPr>
          <w:p w:rsidR="00E544A1" w:rsidRPr="00F97D9C" w:rsidRDefault="009F7082" w:rsidP="00A14D6E">
            <w:pPr>
              <w:numPr>
                <w:ilvl w:val="0"/>
                <w:numId w:val="2"/>
              </w:numPr>
              <w:tabs>
                <w:tab w:val="clear" w:pos="720"/>
              </w:tabs>
              <w:ind w:left="142" w:hanging="142"/>
              <w:jc w:val="both"/>
              <w:rPr>
                <w:sz w:val="18"/>
              </w:rPr>
            </w:pPr>
            <w:r w:rsidRPr="00F97D9C">
              <w:rPr>
                <w:sz w:val="18"/>
              </w:rPr>
              <w:t>Learning a heritage or second language helps with social skills , self-esteem, and creating connectedness with others</w:t>
            </w:r>
          </w:p>
          <w:p w:rsidR="00E544A1" w:rsidRPr="00F97D9C" w:rsidRDefault="009F7082" w:rsidP="00A14D6E">
            <w:pPr>
              <w:numPr>
                <w:ilvl w:val="0"/>
                <w:numId w:val="2"/>
              </w:numPr>
              <w:tabs>
                <w:tab w:val="clear" w:pos="720"/>
              </w:tabs>
              <w:ind w:left="142" w:hanging="142"/>
              <w:jc w:val="both"/>
              <w:rPr>
                <w:sz w:val="18"/>
              </w:rPr>
            </w:pPr>
            <w:r w:rsidRPr="00F97D9C">
              <w:rPr>
                <w:sz w:val="18"/>
              </w:rPr>
              <w:t>Wider cultural understanding through immersion in an language and designed cultural activities</w:t>
            </w:r>
          </w:p>
          <w:p w:rsidR="00E544A1" w:rsidRPr="00F97D9C" w:rsidRDefault="009F7082" w:rsidP="00A14D6E">
            <w:pPr>
              <w:numPr>
                <w:ilvl w:val="0"/>
                <w:numId w:val="2"/>
              </w:numPr>
              <w:tabs>
                <w:tab w:val="clear" w:pos="720"/>
              </w:tabs>
              <w:ind w:left="142" w:hanging="142"/>
              <w:jc w:val="both"/>
              <w:rPr>
                <w:sz w:val="18"/>
              </w:rPr>
            </w:pPr>
            <w:r w:rsidRPr="00F97D9C">
              <w:rPr>
                <w:sz w:val="18"/>
              </w:rPr>
              <w:t>Greater opportunity for communication in the communities we live in or visit</w:t>
            </w:r>
          </w:p>
          <w:p w:rsidR="00E544A1" w:rsidRPr="00F97D9C" w:rsidRDefault="00F97D9C" w:rsidP="00A14D6E">
            <w:pPr>
              <w:numPr>
                <w:ilvl w:val="0"/>
                <w:numId w:val="2"/>
              </w:numPr>
              <w:tabs>
                <w:tab w:val="clear" w:pos="720"/>
              </w:tabs>
              <w:ind w:left="142" w:hanging="142"/>
              <w:jc w:val="both"/>
              <w:rPr>
                <w:sz w:val="18"/>
              </w:rPr>
            </w:pPr>
            <w:r w:rsidRPr="00F97D9C">
              <w:rPr>
                <w:sz w:val="18"/>
              </w:rPr>
              <w:t>Multilingualism</w:t>
            </w:r>
            <w:r w:rsidR="009F7082" w:rsidRPr="00F97D9C">
              <w:rPr>
                <w:sz w:val="18"/>
              </w:rPr>
              <w:t xml:space="preserve"> is a norm in South Africa as in most other countries</w:t>
            </w:r>
          </w:p>
          <w:p w:rsidR="00750505" w:rsidRPr="00F97D9C" w:rsidRDefault="00A14D6E" w:rsidP="00A14D6E">
            <w:pPr>
              <w:numPr>
                <w:ilvl w:val="0"/>
                <w:numId w:val="2"/>
              </w:numPr>
              <w:tabs>
                <w:tab w:val="clear" w:pos="720"/>
              </w:tabs>
              <w:ind w:left="142" w:hanging="142"/>
              <w:jc w:val="both"/>
              <w:rPr>
                <w:sz w:val="18"/>
              </w:rPr>
            </w:pPr>
            <w:r w:rsidRPr="00F97D9C">
              <w:rPr>
                <w:sz w:val="18"/>
              </w:rPr>
              <w:t>(why languages)</w:t>
            </w:r>
          </w:p>
        </w:tc>
        <w:tc>
          <w:tcPr>
            <w:tcW w:w="2311" w:type="dxa"/>
          </w:tcPr>
          <w:p w:rsidR="00E544A1" w:rsidRPr="00F97D9C" w:rsidRDefault="009F7082" w:rsidP="00A14D6E">
            <w:pPr>
              <w:numPr>
                <w:ilvl w:val="0"/>
                <w:numId w:val="2"/>
              </w:numPr>
              <w:tabs>
                <w:tab w:val="clear" w:pos="720"/>
              </w:tabs>
              <w:ind w:left="142" w:hanging="142"/>
              <w:jc w:val="both"/>
              <w:rPr>
                <w:sz w:val="18"/>
              </w:rPr>
            </w:pPr>
            <w:r w:rsidRPr="00F97D9C">
              <w:rPr>
                <w:sz w:val="18"/>
              </w:rPr>
              <w:t>Help us understand your needs better and receive a trial lesson in isiZulu, chiShona or Sesotho for yourself or your child</w:t>
            </w:r>
          </w:p>
          <w:p w:rsidR="00E544A1" w:rsidRPr="00F97D9C" w:rsidRDefault="009F7082" w:rsidP="00A14D6E">
            <w:pPr>
              <w:numPr>
                <w:ilvl w:val="0"/>
                <w:numId w:val="2"/>
              </w:numPr>
              <w:tabs>
                <w:tab w:val="clear" w:pos="720"/>
              </w:tabs>
              <w:ind w:left="142" w:hanging="142"/>
              <w:jc w:val="both"/>
              <w:rPr>
                <w:sz w:val="18"/>
              </w:rPr>
            </w:pPr>
            <w:r w:rsidRPr="00F97D9C">
              <w:rPr>
                <w:sz w:val="18"/>
              </w:rPr>
              <w:t>10 minute long questionnaire</w:t>
            </w:r>
          </w:p>
          <w:p w:rsidR="00E544A1" w:rsidRPr="00F97D9C" w:rsidRDefault="009F7082" w:rsidP="00A14D6E">
            <w:pPr>
              <w:numPr>
                <w:ilvl w:val="0"/>
                <w:numId w:val="2"/>
              </w:numPr>
              <w:tabs>
                <w:tab w:val="clear" w:pos="720"/>
              </w:tabs>
              <w:ind w:left="142" w:hanging="142"/>
              <w:jc w:val="both"/>
              <w:rPr>
                <w:sz w:val="18"/>
              </w:rPr>
            </w:pPr>
            <w:r w:rsidRPr="00F97D9C">
              <w:rPr>
                <w:sz w:val="18"/>
              </w:rPr>
              <w:t>Opportunity to pre-register for upcoming courses</w:t>
            </w:r>
          </w:p>
          <w:p w:rsidR="00750505" w:rsidRPr="00F97D9C" w:rsidRDefault="00A14D6E" w:rsidP="00A14D6E">
            <w:pPr>
              <w:numPr>
                <w:ilvl w:val="0"/>
                <w:numId w:val="2"/>
              </w:numPr>
              <w:tabs>
                <w:tab w:val="clear" w:pos="720"/>
              </w:tabs>
              <w:ind w:left="142" w:hanging="142"/>
              <w:jc w:val="both"/>
              <w:rPr>
                <w:sz w:val="18"/>
              </w:rPr>
            </w:pPr>
            <w:r w:rsidRPr="00F97D9C">
              <w:rPr>
                <w:sz w:val="18"/>
              </w:rPr>
              <w:t>(more…survey)</w:t>
            </w:r>
          </w:p>
        </w:tc>
      </w:tr>
    </w:tbl>
    <w:p w:rsidR="00750505" w:rsidRPr="00F97D9C" w:rsidRDefault="00750505" w:rsidP="00A14D6E">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A14D6E" w:rsidRPr="00F97D9C" w:rsidTr="003C7731">
        <w:tc>
          <w:tcPr>
            <w:tcW w:w="2310" w:type="dxa"/>
            <w:shd w:val="clear" w:color="auto" w:fill="002060"/>
          </w:tcPr>
          <w:p w:rsidR="00A14D6E" w:rsidRPr="00F97D9C" w:rsidRDefault="00277BF7" w:rsidP="00277BF7">
            <w:pPr>
              <w:jc w:val="center"/>
            </w:pPr>
            <w:r w:rsidRPr="00F97D9C">
              <w:t>Picture</w:t>
            </w:r>
          </w:p>
        </w:tc>
        <w:tc>
          <w:tcPr>
            <w:tcW w:w="2310" w:type="dxa"/>
            <w:shd w:val="clear" w:color="auto" w:fill="002060"/>
          </w:tcPr>
          <w:p w:rsidR="00A14D6E" w:rsidRPr="00F97D9C" w:rsidRDefault="00277BF7" w:rsidP="00277BF7">
            <w:pPr>
              <w:jc w:val="center"/>
            </w:pPr>
            <w:r w:rsidRPr="00F97D9C">
              <w:t>Picture</w:t>
            </w:r>
          </w:p>
        </w:tc>
        <w:tc>
          <w:tcPr>
            <w:tcW w:w="2311" w:type="dxa"/>
            <w:shd w:val="clear" w:color="auto" w:fill="002060"/>
          </w:tcPr>
          <w:p w:rsidR="00A14D6E" w:rsidRPr="00F97D9C" w:rsidRDefault="00277BF7" w:rsidP="00277BF7">
            <w:pPr>
              <w:jc w:val="center"/>
            </w:pPr>
            <w:r w:rsidRPr="00F97D9C">
              <w:t>Picture</w:t>
            </w:r>
          </w:p>
        </w:tc>
        <w:tc>
          <w:tcPr>
            <w:tcW w:w="2311" w:type="dxa"/>
            <w:shd w:val="clear" w:color="auto" w:fill="002060"/>
          </w:tcPr>
          <w:p w:rsidR="00A14D6E" w:rsidRPr="00F97D9C" w:rsidRDefault="00277BF7" w:rsidP="00277BF7">
            <w:pPr>
              <w:jc w:val="center"/>
            </w:pPr>
            <w:r w:rsidRPr="00F97D9C">
              <w:t>picture</w:t>
            </w:r>
          </w:p>
        </w:tc>
      </w:tr>
      <w:tr w:rsidR="00A14D6E" w:rsidRPr="00F97D9C" w:rsidTr="003C7731">
        <w:tc>
          <w:tcPr>
            <w:tcW w:w="2310" w:type="dxa"/>
          </w:tcPr>
          <w:p w:rsidR="00277BF7" w:rsidRPr="00F97D9C" w:rsidRDefault="00277BF7" w:rsidP="00277BF7">
            <w:pPr>
              <w:jc w:val="center"/>
              <w:rPr>
                <w:b/>
              </w:rPr>
            </w:pPr>
          </w:p>
          <w:p w:rsidR="00A14D6E" w:rsidRPr="00F97D9C" w:rsidRDefault="00277BF7" w:rsidP="00277BF7">
            <w:pPr>
              <w:jc w:val="center"/>
              <w:rPr>
                <w:b/>
              </w:rPr>
            </w:pPr>
            <w:r w:rsidRPr="00F97D9C">
              <w:rPr>
                <w:b/>
              </w:rPr>
              <w:t>Children</w:t>
            </w:r>
          </w:p>
          <w:p w:rsidR="00277BF7" w:rsidRPr="00F97D9C" w:rsidRDefault="00277BF7" w:rsidP="00277BF7">
            <w:pPr>
              <w:jc w:val="center"/>
              <w:rPr>
                <w:b/>
              </w:rPr>
            </w:pPr>
          </w:p>
        </w:tc>
        <w:tc>
          <w:tcPr>
            <w:tcW w:w="2310" w:type="dxa"/>
          </w:tcPr>
          <w:p w:rsidR="00277BF7" w:rsidRPr="00F97D9C" w:rsidRDefault="00277BF7" w:rsidP="00277BF7">
            <w:pPr>
              <w:jc w:val="center"/>
              <w:rPr>
                <w:b/>
              </w:rPr>
            </w:pPr>
          </w:p>
          <w:p w:rsidR="00A14D6E" w:rsidRPr="00F97D9C" w:rsidRDefault="00277BF7" w:rsidP="00277BF7">
            <w:pPr>
              <w:jc w:val="center"/>
              <w:rPr>
                <w:b/>
              </w:rPr>
            </w:pPr>
            <w:r w:rsidRPr="00F97D9C">
              <w:rPr>
                <w:b/>
              </w:rPr>
              <w:t>Adults</w:t>
            </w:r>
          </w:p>
        </w:tc>
        <w:tc>
          <w:tcPr>
            <w:tcW w:w="2311" w:type="dxa"/>
          </w:tcPr>
          <w:p w:rsidR="00277BF7" w:rsidRPr="00F97D9C" w:rsidRDefault="00277BF7" w:rsidP="00277BF7">
            <w:pPr>
              <w:jc w:val="center"/>
              <w:rPr>
                <w:b/>
              </w:rPr>
            </w:pPr>
          </w:p>
          <w:p w:rsidR="00A14D6E" w:rsidRPr="00F97D9C" w:rsidRDefault="00277BF7" w:rsidP="00277BF7">
            <w:pPr>
              <w:jc w:val="center"/>
              <w:rPr>
                <w:b/>
              </w:rPr>
            </w:pPr>
            <w:del w:id="1" w:author="MatsobaneS" w:date="2018-02-25T14:18:00Z">
              <w:r w:rsidRPr="00F97D9C" w:rsidDel="009803F6">
                <w:rPr>
                  <w:b/>
                </w:rPr>
                <w:delText>Tutoring</w:delText>
              </w:r>
            </w:del>
            <w:ins w:id="2" w:author="MatsobaneS" w:date="2018-02-25T14:18:00Z">
              <w:r w:rsidR="009803F6" w:rsidRPr="00F97D9C">
                <w:rPr>
                  <w:b/>
                </w:rPr>
                <w:t>Family</w:t>
              </w:r>
            </w:ins>
          </w:p>
        </w:tc>
        <w:tc>
          <w:tcPr>
            <w:tcW w:w="2311" w:type="dxa"/>
          </w:tcPr>
          <w:p w:rsidR="00277BF7" w:rsidRPr="00F97D9C" w:rsidRDefault="00277BF7" w:rsidP="00277BF7">
            <w:pPr>
              <w:jc w:val="center"/>
              <w:rPr>
                <w:b/>
              </w:rPr>
            </w:pPr>
          </w:p>
          <w:p w:rsidR="00A14D6E" w:rsidRPr="00F97D9C" w:rsidRDefault="00277BF7" w:rsidP="00277BF7">
            <w:pPr>
              <w:jc w:val="center"/>
              <w:rPr>
                <w:b/>
              </w:rPr>
            </w:pPr>
            <w:r w:rsidRPr="00F97D9C">
              <w:rPr>
                <w:b/>
              </w:rPr>
              <w:t>Online</w:t>
            </w:r>
          </w:p>
        </w:tc>
      </w:tr>
      <w:tr w:rsidR="00A14D6E" w:rsidRPr="00F97D9C" w:rsidTr="003C7731">
        <w:tc>
          <w:tcPr>
            <w:tcW w:w="2310" w:type="dxa"/>
          </w:tcPr>
          <w:p w:rsidR="00277BF7" w:rsidRPr="00F97D9C" w:rsidRDefault="00277BF7" w:rsidP="00277BF7">
            <w:pPr>
              <w:jc w:val="both"/>
            </w:pPr>
            <w:r w:rsidRPr="00F97D9C">
              <w:t>Rera offers children’s classes from age 3 upwards, as an extramural</w:t>
            </w:r>
            <w:ins w:id="3" w:author="MatsobaneS" w:date="2018-02-25T14:17:00Z">
              <w:r w:rsidR="009803F6" w:rsidRPr="00F97D9C">
                <w:t>, tutoring</w:t>
              </w:r>
            </w:ins>
            <w:ins w:id="4" w:author="MatsobaneS" w:date="2018-02-25T14:19:00Z">
              <w:r w:rsidR="009803F6" w:rsidRPr="00F97D9C">
                <w:t>, private</w:t>
              </w:r>
            </w:ins>
            <w:r w:rsidRPr="00F97D9C">
              <w:t xml:space="preserve"> and Saturday school programme </w:t>
            </w:r>
          </w:p>
          <w:p w:rsidR="00277BF7" w:rsidRPr="00F97D9C" w:rsidRDefault="00277BF7" w:rsidP="00277BF7">
            <w:pPr>
              <w:jc w:val="both"/>
            </w:pPr>
            <w:r w:rsidRPr="00F97D9C">
              <w:t xml:space="preserve">(read more: programs for children) </w:t>
            </w:r>
          </w:p>
          <w:p w:rsidR="00A14D6E" w:rsidRPr="00F97D9C" w:rsidRDefault="00A14D6E" w:rsidP="00A14D6E">
            <w:pPr>
              <w:jc w:val="both"/>
            </w:pPr>
          </w:p>
        </w:tc>
        <w:tc>
          <w:tcPr>
            <w:tcW w:w="2310" w:type="dxa"/>
          </w:tcPr>
          <w:p w:rsidR="00277BF7" w:rsidRPr="00F97D9C" w:rsidRDefault="00277BF7" w:rsidP="00277BF7">
            <w:pPr>
              <w:jc w:val="both"/>
            </w:pPr>
            <w:r w:rsidRPr="00F97D9C">
              <w:t xml:space="preserve">Group and </w:t>
            </w:r>
            <w:del w:id="5" w:author="MatsobaneS" w:date="2018-02-25T14:19:00Z">
              <w:r w:rsidRPr="00F97D9C" w:rsidDel="009803F6">
                <w:delText xml:space="preserve">individual </w:delText>
              </w:r>
            </w:del>
            <w:ins w:id="6" w:author="MatsobaneS" w:date="2018-02-25T14:19:00Z">
              <w:r w:rsidR="009803F6" w:rsidRPr="00F97D9C">
                <w:t xml:space="preserve">private </w:t>
              </w:r>
            </w:ins>
            <w:r w:rsidRPr="00F97D9C">
              <w:t>classes at  beginner to advanced levels</w:t>
            </w:r>
          </w:p>
          <w:p w:rsidR="00277BF7" w:rsidRPr="00F97D9C" w:rsidRDefault="00277BF7" w:rsidP="00277BF7">
            <w:pPr>
              <w:jc w:val="both"/>
            </w:pPr>
            <w:r w:rsidRPr="00F97D9C">
              <w:t xml:space="preserve">(read more: programmes for adults) </w:t>
            </w:r>
          </w:p>
          <w:p w:rsidR="00A14D6E" w:rsidRPr="00F97D9C" w:rsidRDefault="00A14D6E" w:rsidP="00A14D6E">
            <w:pPr>
              <w:jc w:val="both"/>
            </w:pPr>
          </w:p>
        </w:tc>
        <w:tc>
          <w:tcPr>
            <w:tcW w:w="2311" w:type="dxa"/>
          </w:tcPr>
          <w:p w:rsidR="00277BF7" w:rsidRPr="00F97D9C" w:rsidRDefault="00277BF7" w:rsidP="00277BF7">
            <w:pPr>
              <w:jc w:val="both"/>
            </w:pPr>
            <w:del w:id="7" w:author="MatsobaneS" w:date="2018-02-25T14:20:00Z">
              <w:r w:rsidRPr="00F97D9C" w:rsidDel="006A4CC1">
                <w:delText>Tutoring focused on achieving proficiency and following set curiculum at schools</w:delText>
              </w:r>
            </w:del>
            <w:ins w:id="8" w:author="MatsobaneS" w:date="2018-02-25T14:20:00Z">
              <w:r w:rsidR="006A4CC1" w:rsidRPr="00F97D9C">
                <w:t>Classes where you can learn together as a family, following your child's level of understanding</w:t>
              </w:r>
            </w:ins>
          </w:p>
          <w:p w:rsidR="00277BF7" w:rsidRPr="00F97D9C" w:rsidRDefault="00277BF7" w:rsidP="00277BF7">
            <w:pPr>
              <w:jc w:val="both"/>
            </w:pPr>
            <w:r w:rsidRPr="00F97D9C">
              <w:t xml:space="preserve">(read more: </w:t>
            </w:r>
            <w:del w:id="9" w:author="MatsobaneS" w:date="2018-02-25T14:20:00Z">
              <w:r w:rsidRPr="00F97D9C" w:rsidDel="006A4CC1">
                <w:lastRenderedPageBreak/>
                <w:delText>tutoring</w:delText>
              </w:r>
            </w:del>
            <w:ins w:id="10" w:author="MatsobaneS" w:date="2018-02-25T14:20:00Z">
              <w:r w:rsidR="006A4CC1" w:rsidRPr="00F97D9C">
                <w:t>family classes</w:t>
              </w:r>
            </w:ins>
            <w:r w:rsidRPr="00F97D9C">
              <w:t xml:space="preserve">) </w:t>
            </w:r>
          </w:p>
          <w:p w:rsidR="00A14D6E" w:rsidRPr="00F97D9C" w:rsidRDefault="00A14D6E" w:rsidP="00A14D6E">
            <w:pPr>
              <w:jc w:val="both"/>
            </w:pPr>
          </w:p>
        </w:tc>
        <w:tc>
          <w:tcPr>
            <w:tcW w:w="2311" w:type="dxa"/>
          </w:tcPr>
          <w:p w:rsidR="00277BF7" w:rsidRPr="00F97D9C" w:rsidRDefault="00277BF7" w:rsidP="00277BF7">
            <w:pPr>
              <w:jc w:val="both"/>
            </w:pPr>
            <w:r w:rsidRPr="00F97D9C">
              <w:lastRenderedPageBreak/>
              <w:t xml:space="preserve">One-on-one lessons for children (over 6) and adults whose schedules or locations do not allow them to come to a class (read more: online classes) </w:t>
            </w:r>
          </w:p>
          <w:p w:rsidR="00A14D6E" w:rsidRPr="00F97D9C" w:rsidRDefault="00A14D6E" w:rsidP="00A14D6E">
            <w:pPr>
              <w:jc w:val="both"/>
            </w:pPr>
          </w:p>
        </w:tc>
      </w:tr>
    </w:tbl>
    <w:p w:rsidR="00A14D6E" w:rsidRPr="00F97D9C" w:rsidRDefault="00A14D6E" w:rsidP="00A14D6E">
      <w:pPr>
        <w:spacing w:after="0" w:line="240" w:lineRule="auto"/>
        <w:jc w:val="both"/>
      </w:pPr>
    </w:p>
    <w:p w:rsidR="00A14D6E" w:rsidRPr="00F97D9C" w:rsidRDefault="00A14D6E" w:rsidP="00A14D6E">
      <w:pPr>
        <w:spacing w:after="0" w:line="240" w:lineRule="auto"/>
        <w:jc w:val="both"/>
      </w:pPr>
    </w:p>
    <w:p w:rsidR="003C7731" w:rsidRPr="00F97D9C" w:rsidRDefault="003C7731" w:rsidP="003C7731">
      <w:pPr>
        <w:spacing w:after="0" w:line="240" w:lineRule="auto"/>
        <w:jc w:val="both"/>
      </w:pPr>
      <w:r w:rsidRPr="00F97D9C">
        <w:rPr>
          <w:b/>
          <w:bCs/>
        </w:rPr>
        <w:t>Our universe</w:t>
      </w:r>
    </w:p>
    <w:p w:rsidR="003C7731" w:rsidRPr="00F97D9C" w:rsidRDefault="003C7731" w:rsidP="003C7731">
      <w:pPr>
        <w:spacing w:after="0" w:line="240" w:lineRule="auto"/>
        <w:jc w:val="both"/>
      </w:pPr>
    </w:p>
    <w:p w:rsidR="003C7731" w:rsidRPr="00F97D9C" w:rsidRDefault="003C7731" w:rsidP="003C7731">
      <w:pPr>
        <w:spacing w:after="0" w:line="240" w:lineRule="auto"/>
        <w:jc w:val="both"/>
      </w:pPr>
      <w:r w:rsidRPr="00F97D9C">
        <w:t xml:space="preserve">We believe it is important for language to be experienced beyond the classroom through complementing activities and home practice. Rera offers language play dates where children can meet and have supervised play in their target languages. We also offer monthly storytelling in Sesotho, isiZulu and chiShona which allow young and old to enjoy language in a greater form. (Read more: our universe) </w:t>
      </w:r>
    </w:p>
    <w:p w:rsidR="00B03686" w:rsidRPr="00F97D9C" w:rsidRDefault="00B03686" w:rsidP="00A14D6E">
      <w:pPr>
        <w:spacing w:after="0" w:line="240" w:lineRule="auto"/>
        <w:jc w:val="both"/>
      </w:pPr>
    </w:p>
    <w:p w:rsidR="0030395D" w:rsidRPr="00F97D9C" w:rsidRDefault="0030395D" w:rsidP="00A14D6E">
      <w:pPr>
        <w:spacing w:after="0" w:line="240" w:lineRule="auto"/>
        <w:jc w:val="both"/>
      </w:pPr>
    </w:p>
    <w:p w:rsidR="0030395D" w:rsidRPr="00F97D9C" w:rsidRDefault="0030395D" w:rsidP="00810E23">
      <w:pPr>
        <w:pStyle w:val="Heading1"/>
        <w:numPr>
          <w:ilvl w:val="0"/>
          <w:numId w:val="10"/>
        </w:numPr>
        <w:jc w:val="both"/>
      </w:pPr>
      <w:bookmarkStart w:id="11" w:name="_Toc507395518"/>
      <w:r w:rsidRPr="00F97D9C">
        <w:t>Why African Languages</w:t>
      </w:r>
      <w:bookmarkEnd w:id="11"/>
    </w:p>
    <w:p w:rsidR="0030395D" w:rsidRPr="00F97D9C" w:rsidRDefault="0030395D" w:rsidP="00A14D6E">
      <w:pPr>
        <w:spacing w:after="0" w:line="240" w:lineRule="auto"/>
        <w:jc w:val="both"/>
      </w:pPr>
    </w:p>
    <w:p w:rsidR="006E1961" w:rsidRPr="00F97D9C" w:rsidRDefault="006E1961" w:rsidP="00A14D6E">
      <w:pPr>
        <w:spacing w:after="0" w:line="240" w:lineRule="auto"/>
        <w:jc w:val="both"/>
      </w:pPr>
    </w:p>
    <w:p w:rsidR="0030395D" w:rsidRPr="00F97D9C" w:rsidRDefault="0030395D" w:rsidP="009D64D9">
      <w:pPr>
        <w:spacing w:after="0" w:line="240" w:lineRule="auto"/>
        <w:jc w:val="center"/>
      </w:pPr>
      <w:r w:rsidRPr="00F97D9C">
        <w:t>“If you talk to a man in a language he understands it goes to his head</w:t>
      </w:r>
      <w:r w:rsidR="00F97D9C" w:rsidRPr="00F97D9C">
        <w:t xml:space="preserve">. </w:t>
      </w:r>
      <w:r w:rsidRPr="00F97D9C">
        <w:t>If you talk to him in his language it goes to his heart.” – Nelson Mandela</w:t>
      </w:r>
    </w:p>
    <w:p w:rsidR="009D64D9" w:rsidRPr="00F97D9C" w:rsidRDefault="009D64D9" w:rsidP="0030395D">
      <w:pPr>
        <w:spacing w:after="0" w:line="240" w:lineRule="auto"/>
        <w:jc w:val="both"/>
      </w:pPr>
    </w:p>
    <w:p w:rsidR="0030395D" w:rsidRPr="00F97D9C" w:rsidRDefault="0030395D" w:rsidP="0030395D">
      <w:pPr>
        <w:spacing w:after="0" w:line="240" w:lineRule="auto"/>
        <w:jc w:val="both"/>
      </w:pPr>
      <w:r w:rsidRPr="00F97D9C">
        <w:t>Learning a second or additional language helps you to communicate better with people around you. Living in a multilingual country affords you an opportunity to get closer at a heart level and not just heads! After gaining proficiency in one African language, come try another with us here at Rera.</w:t>
      </w:r>
    </w:p>
    <w:p w:rsidR="0030395D" w:rsidRPr="00F97D9C" w:rsidRDefault="0030395D" w:rsidP="0030395D">
      <w:pPr>
        <w:spacing w:after="0" w:line="240" w:lineRule="auto"/>
        <w:jc w:val="both"/>
      </w:pPr>
      <w:r w:rsidRPr="00F97D9C">
        <w:t xml:space="preserve">Whether your goal is to learn a language as a heritage or second </w:t>
      </w:r>
      <w:r w:rsidR="001B512D" w:rsidRPr="00F97D9C">
        <w:t>language</w:t>
      </w:r>
      <w:r w:rsidRPr="00F97D9C">
        <w:t xml:space="preserve"> learner, learning a language will help you gain connectedness with others:</w:t>
      </w:r>
    </w:p>
    <w:p w:rsidR="00E544A1" w:rsidRPr="00F97D9C" w:rsidRDefault="009F7082" w:rsidP="0030395D">
      <w:pPr>
        <w:numPr>
          <w:ilvl w:val="0"/>
          <w:numId w:val="6"/>
        </w:numPr>
        <w:spacing w:after="0" w:line="240" w:lineRule="auto"/>
        <w:jc w:val="both"/>
      </w:pPr>
      <w:r w:rsidRPr="00F97D9C">
        <w:t xml:space="preserve">Cultural understanding: greater insight to conversations, thoughts and feelings of people you converse with in the target </w:t>
      </w:r>
      <w:r w:rsidR="00F97D9C" w:rsidRPr="00F97D9C">
        <w:t>language</w:t>
      </w:r>
      <w:r w:rsidRPr="00F97D9C">
        <w:t xml:space="preserve"> </w:t>
      </w:r>
    </w:p>
    <w:p w:rsidR="00E544A1" w:rsidRPr="00F97D9C" w:rsidRDefault="009F7082" w:rsidP="0030395D">
      <w:pPr>
        <w:numPr>
          <w:ilvl w:val="0"/>
          <w:numId w:val="6"/>
        </w:numPr>
        <w:spacing w:after="0" w:line="240" w:lineRule="auto"/>
        <w:jc w:val="both"/>
      </w:pPr>
      <w:r w:rsidRPr="00F97D9C">
        <w:t xml:space="preserve">Greater appreciation for music, arts and literature in the </w:t>
      </w:r>
      <w:r w:rsidR="009D64D9" w:rsidRPr="00F97D9C">
        <w:t>target</w:t>
      </w:r>
      <w:r w:rsidRPr="00F97D9C">
        <w:t xml:space="preserve"> language</w:t>
      </w:r>
    </w:p>
    <w:p w:rsidR="009D64D9" w:rsidRPr="00F97D9C" w:rsidRDefault="009D64D9" w:rsidP="00E324F6">
      <w:pPr>
        <w:spacing w:after="0" w:line="240" w:lineRule="auto"/>
        <w:jc w:val="both"/>
      </w:pPr>
    </w:p>
    <w:p w:rsidR="0030395D" w:rsidRPr="00F97D9C" w:rsidRDefault="0030395D" w:rsidP="0030395D">
      <w:pPr>
        <w:spacing w:after="0" w:line="240" w:lineRule="auto"/>
        <w:jc w:val="both"/>
      </w:pPr>
      <w:r w:rsidRPr="00F97D9C">
        <w:t xml:space="preserve">At </w:t>
      </w:r>
      <w:r w:rsidR="00F97D9C" w:rsidRPr="00F97D9C">
        <w:t>Rera,</w:t>
      </w:r>
      <w:r w:rsidRPr="00F97D9C">
        <w:t xml:space="preserve"> we make language learning fun, engaging and memorable. Come and learn isiZulu, Sesotho and/or chiShona with us. </w:t>
      </w:r>
    </w:p>
    <w:p w:rsidR="0030395D" w:rsidRPr="00F97D9C" w:rsidRDefault="0030395D" w:rsidP="00A14D6E">
      <w:pPr>
        <w:spacing w:after="0" w:line="240" w:lineRule="auto"/>
        <w:jc w:val="both"/>
      </w:pPr>
    </w:p>
    <w:p w:rsidR="0030395D" w:rsidRPr="00F97D9C" w:rsidRDefault="0030395D" w:rsidP="00A14D6E">
      <w:pPr>
        <w:spacing w:after="0" w:line="240" w:lineRule="auto"/>
        <w:jc w:val="both"/>
      </w:pPr>
    </w:p>
    <w:p w:rsidR="0030395D" w:rsidRPr="00F97D9C" w:rsidRDefault="00443FF1" w:rsidP="007B3631">
      <w:pPr>
        <w:pStyle w:val="Heading2"/>
        <w:numPr>
          <w:ilvl w:val="1"/>
          <w:numId w:val="10"/>
        </w:numPr>
      </w:pPr>
      <w:bookmarkStart w:id="12" w:name="_Toc507395519"/>
      <w:r w:rsidRPr="00F97D9C">
        <w:t>About Us</w:t>
      </w:r>
      <w:bookmarkEnd w:id="12"/>
    </w:p>
    <w:p w:rsidR="0030395D" w:rsidRPr="00F97D9C" w:rsidRDefault="0030395D" w:rsidP="00A14D6E">
      <w:pPr>
        <w:spacing w:after="0" w:line="240" w:lineRule="auto"/>
        <w:jc w:val="both"/>
      </w:pPr>
    </w:p>
    <w:p w:rsidR="00F774B2" w:rsidRPr="00F97D9C" w:rsidRDefault="00F774B2" w:rsidP="00F774B2">
      <w:pPr>
        <w:spacing w:after="0" w:line="240" w:lineRule="auto"/>
        <w:jc w:val="center"/>
        <w:rPr>
          <w:i/>
        </w:rPr>
      </w:pPr>
      <w:r w:rsidRPr="00F97D9C">
        <w:rPr>
          <w:i/>
        </w:rPr>
        <w:t>"Our vision is to teach and preserve the languages of Africa!"</w:t>
      </w:r>
    </w:p>
    <w:p w:rsidR="00F774B2" w:rsidRPr="00F97D9C" w:rsidRDefault="00F774B2" w:rsidP="00A14D6E">
      <w:pPr>
        <w:spacing w:after="0" w:line="240" w:lineRule="auto"/>
        <w:jc w:val="both"/>
      </w:pPr>
    </w:p>
    <w:p w:rsidR="0030395D" w:rsidRPr="00F97D9C" w:rsidRDefault="00443FF1" w:rsidP="00A14D6E">
      <w:pPr>
        <w:spacing w:after="0" w:line="240" w:lineRule="auto"/>
        <w:jc w:val="both"/>
      </w:pPr>
      <w:r w:rsidRPr="00F97D9C">
        <w:t xml:space="preserve">The mission of Rera Language School is to </w:t>
      </w:r>
      <w:r w:rsidR="00A65D80" w:rsidRPr="00F97D9C">
        <w:t>encourage multilingualism by being</w:t>
      </w:r>
      <w:r w:rsidRPr="00F97D9C">
        <w:t xml:space="preserve"> the source for all </w:t>
      </w:r>
      <w:r w:rsidR="00EA5AE2" w:rsidRPr="00F97D9C">
        <w:t xml:space="preserve">things related to African languages and supporting elements of social awareness and cultural enrichment. </w:t>
      </w:r>
    </w:p>
    <w:p w:rsidR="00EA5AE2" w:rsidRPr="00F97D9C" w:rsidRDefault="00EA5AE2" w:rsidP="00A14D6E">
      <w:pPr>
        <w:spacing w:after="0" w:line="240" w:lineRule="auto"/>
        <w:jc w:val="both"/>
      </w:pPr>
    </w:p>
    <w:p w:rsidR="0066635D" w:rsidRPr="00F97D9C" w:rsidRDefault="00EA5AE2" w:rsidP="00A14D6E">
      <w:pPr>
        <w:spacing w:after="0" w:line="240" w:lineRule="auto"/>
        <w:jc w:val="both"/>
      </w:pPr>
      <w:r w:rsidRPr="00F97D9C">
        <w:t>In the classroom, our goal is to engage our students in active learning of the languages and cultures of</w:t>
      </w:r>
      <w:r w:rsidR="0066635D" w:rsidRPr="00F97D9C">
        <w:t xml:space="preserve"> Africa. Our lessons are practical and realistic to everyday environments. This helps us achieve our goal of students being able to speak</w:t>
      </w:r>
      <w:r w:rsidR="004F0C02" w:rsidRPr="00F97D9C">
        <w:t xml:space="preserve"> and retain their learnings</w:t>
      </w:r>
      <w:r w:rsidR="0066635D" w:rsidRPr="00F97D9C">
        <w:t xml:space="preserve"> after a first lesson. </w:t>
      </w:r>
    </w:p>
    <w:p w:rsidR="004F0C02" w:rsidRPr="00F97D9C" w:rsidRDefault="004F0C02" w:rsidP="00A14D6E">
      <w:pPr>
        <w:spacing w:after="0" w:line="240" w:lineRule="auto"/>
        <w:jc w:val="both"/>
      </w:pPr>
    </w:p>
    <w:p w:rsidR="004F0C02" w:rsidRPr="00F97D9C" w:rsidRDefault="004F0C02" w:rsidP="00A14D6E">
      <w:pPr>
        <w:spacing w:after="0" w:line="240" w:lineRule="auto"/>
        <w:jc w:val="both"/>
      </w:pPr>
      <w:r w:rsidRPr="00F97D9C">
        <w:t xml:space="preserve">Our students come </w:t>
      </w:r>
      <w:r w:rsidR="00F97D9C" w:rsidRPr="00F97D9C">
        <w:t>from diverse backgrounds</w:t>
      </w:r>
      <w:r w:rsidRPr="00F97D9C">
        <w:t xml:space="preserve"> with varied reason</w:t>
      </w:r>
      <w:r w:rsidR="00F60AA8" w:rsidRPr="00F97D9C">
        <w:t>s for learning African language, all of which are related to creating greater connectedness to others in this world. Some reasons include wanting to help children move</w:t>
      </w:r>
      <w:r w:rsidRPr="00F97D9C">
        <w:t xml:space="preserve"> from being receptive to active bilinguals, </w:t>
      </w:r>
      <w:r w:rsidR="00F60AA8" w:rsidRPr="00F97D9C">
        <w:t>improve</w:t>
      </w:r>
      <w:r w:rsidRPr="00F97D9C">
        <w:t xml:space="preserve"> language to be able </w:t>
      </w:r>
      <w:r w:rsidRPr="00F97D9C">
        <w:lastRenderedPageBreak/>
        <w:t xml:space="preserve">to converse with extended family, </w:t>
      </w:r>
      <w:r w:rsidR="00F60AA8" w:rsidRPr="00F97D9C">
        <w:t>pick</w:t>
      </w:r>
      <w:r w:rsidRPr="00F97D9C">
        <w:t xml:space="preserve"> up a new language to converse with friends</w:t>
      </w:r>
      <w:r w:rsidR="00F60AA8" w:rsidRPr="00F97D9C">
        <w:t xml:space="preserve"> and further language skills to pass Matric</w:t>
      </w:r>
      <w:r w:rsidRPr="00F97D9C">
        <w:t>. We welcome everyone</w:t>
      </w:r>
      <w:r w:rsidR="00F60AA8" w:rsidRPr="00F97D9C">
        <w:t>!</w:t>
      </w:r>
      <w:r w:rsidRPr="00F97D9C">
        <w:t xml:space="preserve"> </w:t>
      </w:r>
    </w:p>
    <w:p w:rsidR="00DF4A14" w:rsidRPr="00F97D9C" w:rsidRDefault="00DF4A14" w:rsidP="00A14D6E">
      <w:pPr>
        <w:spacing w:after="0" w:line="240" w:lineRule="auto"/>
        <w:jc w:val="both"/>
      </w:pPr>
    </w:p>
    <w:p w:rsidR="00DF4A14" w:rsidRPr="00F97D9C" w:rsidRDefault="00DF4A14" w:rsidP="00DF4A14">
      <w:pPr>
        <w:spacing w:after="0" w:line="240" w:lineRule="auto"/>
        <w:jc w:val="both"/>
      </w:pPr>
      <w:r w:rsidRPr="00F97D9C">
        <w:t xml:space="preserve">Rera is the brainchild of Matsobane Sexwale. Matsobane's passion for languages stems from her personal journey in losing and regaining fluency in Sesotho, formal and informal study of 9 languages including at varied stages of her life - Sesotho, chiShona, isiZulu, isiSwati, English, Norwegian, Spanish, Dutch and German. Matsobane's </w:t>
      </w:r>
      <w:r w:rsidR="00F97D9C" w:rsidRPr="00F97D9C">
        <w:t>interest in languages and African languages in particular, has</w:t>
      </w:r>
      <w:r w:rsidRPr="00F97D9C">
        <w:t xml:space="preserve"> increased further by watching her own children navigate their language journey in English, chiShona and Sesotho. Following many years in corporate and running a management consulting practice, Matsobane changed careers and has been teaching Sesotho for Rera Langua</w:t>
      </w:r>
      <w:r w:rsidR="000008EA" w:rsidRPr="00F97D9C">
        <w:t>g</w:t>
      </w:r>
      <w:r w:rsidRPr="00F97D9C">
        <w:t xml:space="preserve">e School and for the Wits Language School. Her students include children and adults at a beginner to near fluent (advanced) level. She holds degrees in Social Psychology (BA Hons) from Sussex University and Psychology (MA) from the University of the Witswatersrand. She also holds a certificate for Teaching English to Second Language Learners (TESOL) from the Wits Language School. </w:t>
      </w:r>
    </w:p>
    <w:p w:rsidR="00DF4A14" w:rsidRPr="00F97D9C" w:rsidRDefault="00DF4A14" w:rsidP="00A14D6E">
      <w:pPr>
        <w:spacing w:after="0" w:line="240" w:lineRule="auto"/>
        <w:jc w:val="both"/>
      </w:pPr>
    </w:p>
    <w:p w:rsidR="0066635D" w:rsidRPr="00F97D9C" w:rsidRDefault="0066635D" w:rsidP="00A14D6E">
      <w:pPr>
        <w:spacing w:after="0" w:line="240" w:lineRule="auto"/>
        <w:jc w:val="both"/>
      </w:pPr>
    </w:p>
    <w:p w:rsidR="006F4667" w:rsidRPr="00F97D9C" w:rsidRDefault="006F4667" w:rsidP="007B3631">
      <w:pPr>
        <w:pStyle w:val="Heading2"/>
        <w:numPr>
          <w:ilvl w:val="1"/>
          <w:numId w:val="10"/>
        </w:numPr>
      </w:pPr>
      <w:bookmarkStart w:id="13" w:name="_Toc507395520"/>
      <w:r w:rsidRPr="00F97D9C">
        <w:t>Why Us</w:t>
      </w:r>
      <w:bookmarkEnd w:id="13"/>
    </w:p>
    <w:p w:rsidR="00081039" w:rsidRPr="00F97D9C" w:rsidRDefault="00081039" w:rsidP="00081039">
      <w:pPr>
        <w:pStyle w:val="ListParagraph"/>
        <w:numPr>
          <w:ilvl w:val="0"/>
          <w:numId w:val="8"/>
        </w:numPr>
        <w:spacing w:after="0" w:line="240" w:lineRule="auto"/>
        <w:jc w:val="both"/>
      </w:pPr>
      <w:r w:rsidRPr="00F97D9C">
        <w:t>We boost your language learning skills which help you gain a new language whilst also gaining greater understanding into the culture of the target language</w:t>
      </w:r>
    </w:p>
    <w:p w:rsidR="00081039" w:rsidRPr="00F97D9C" w:rsidRDefault="00081039" w:rsidP="00081039">
      <w:pPr>
        <w:pStyle w:val="ListParagraph"/>
        <w:numPr>
          <w:ilvl w:val="0"/>
          <w:numId w:val="8"/>
        </w:numPr>
        <w:spacing w:after="0" w:line="240" w:lineRule="auto"/>
        <w:jc w:val="both"/>
      </w:pPr>
      <w:r w:rsidRPr="00F97D9C">
        <w:t>You have an opportunity to immerse yourself and your children in Sesotho, isiZulu and chiShona through small group classes, private lessons, online lessons and offerings from our Universe cultural activities</w:t>
      </w:r>
    </w:p>
    <w:p w:rsidR="00081039" w:rsidRPr="00F97D9C" w:rsidRDefault="00081039" w:rsidP="00081039">
      <w:pPr>
        <w:pStyle w:val="ListParagraph"/>
        <w:numPr>
          <w:ilvl w:val="0"/>
          <w:numId w:val="8"/>
        </w:numPr>
        <w:spacing w:after="0" w:line="240" w:lineRule="auto"/>
        <w:jc w:val="both"/>
      </w:pPr>
      <w:r w:rsidRPr="00F97D9C">
        <w:t>We have an interest in supporting heritage learners as well as language learners who have not been exposed to African languages</w:t>
      </w:r>
    </w:p>
    <w:p w:rsidR="00D35316" w:rsidRPr="00F97D9C" w:rsidRDefault="00D35316" w:rsidP="00081039">
      <w:pPr>
        <w:pStyle w:val="ListParagraph"/>
        <w:numPr>
          <w:ilvl w:val="0"/>
          <w:numId w:val="8"/>
        </w:numPr>
        <w:spacing w:after="0" w:line="240" w:lineRule="auto"/>
        <w:jc w:val="both"/>
      </w:pPr>
      <w:r w:rsidRPr="00F97D9C">
        <w:t>Our courses are adapted for each age group</w:t>
      </w:r>
    </w:p>
    <w:p w:rsidR="00081039" w:rsidRPr="00F97D9C" w:rsidRDefault="00081039" w:rsidP="00081039">
      <w:pPr>
        <w:pStyle w:val="ListParagraph"/>
        <w:numPr>
          <w:ilvl w:val="0"/>
          <w:numId w:val="8"/>
        </w:numPr>
        <w:spacing w:after="0" w:line="240" w:lineRule="auto"/>
        <w:jc w:val="both"/>
      </w:pPr>
      <w:r w:rsidRPr="00F97D9C">
        <w:t>Our teachers are all native level fluent in the target languages they teach</w:t>
      </w:r>
    </w:p>
    <w:p w:rsidR="00081039" w:rsidRPr="00F97D9C" w:rsidRDefault="00081039" w:rsidP="00081039">
      <w:pPr>
        <w:pStyle w:val="ListParagraph"/>
        <w:numPr>
          <w:ilvl w:val="0"/>
          <w:numId w:val="8"/>
        </w:numPr>
        <w:spacing w:after="0" w:line="240" w:lineRule="auto"/>
        <w:jc w:val="both"/>
      </w:pPr>
      <w:r w:rsidRPr="00F97D9C">
        <w:t xml:space="preserve">Our programmes are constantly evolving through continuous research and inputs from our advisory panel. </w:t>
      </w:r>
    </w:p>
    <w:p w:rsidR="006F4667" w:rsidRPr="00F97D9C" w:rsidRDefault="006F4667" w:rsidP="006F4667">
      <w:pPr>
        <w:spacing w:after="0" w:line="240" w:lineRule="auto"/>
        <w:jc w:val="both"/>
      </w:pPr>
    </w:p>
    <w:p w:rsidR="002F42CE" w:rsidRPr="00F97D9C" w:rsidRDefault="002F42CE" w:rsidP="00A14D6E">
      <w:pPr>
        <w:spacing w:after="0" w:line="240" w:lineRule="auto"/>
        <w:jc w:val="both"/>
      </w:pPr>
    </w:p>
    <w:p w:rsidR="002F42CE" w:rsidRPr="00F97D9C" w:rsidRDefault="002F42CE" w:rsidP="00BC6B28">
      <w:pPr>
        <w:pStyle w:val="Heading2"/>
        <w:numPr>
          <w:ilvl w:val="1"/>
          <w:numId w:val="10"/>
        </w:numPr>
      </w:pPr>
      <w:bookmarkStart w:id="14" w:name="_Toc507395522"/>
      <w:r w:rsidRPr="00F97D9C">
        <w:t>FAQs</w:t>
      </w:r>
      <w:bookmarkEnd w:id="14"/>
    </w:p>
    <w:p w:rsidR="002F42CE" w:rsidRPr="00F97D9C" w:rsidRDefault="002F42CE" w:rsidP="00A14D6E">
      <w:pPr>
        <w:spacing w:after="0" w:line="240" w:lineRule="auto"/>
        <w:jc w:val="both"/>
      </w:pPr>
    </w:p>
    <w:p w:rsidR="002F42CE" w:rsidRPr="00F97D9C" w:rsidRDefault="002F42CE" w:rsidP="002F42CE">
      <w:pPr>
        <w:pStyle w:val="ListParagraph"/>
        <w:numPr>
          <w:ilvl w:val="0"/>
          <w:numId w:val="19"/>
        </w:numPr>
        <w:spacing w:after="0" w:line="240" w:lineRule="auto"/>
        <w:jc w:val="both"/>
      </w:pPr>
      <w:r w:rsidRPr="00F97D9C">
        <w:t xml:space="preserve">How long will it take </w:t>
      </w:r>
      <w:r w:rsidR="00F97D9C" w:rsidRPr="00F97D9C">
        <w:t>you</w:t>
      </w:r>
      <w:r w:rsidRPr="00F97D9C">
        <w:t xml:space="preserve"> to master a new language?</w:t>
      </w:r>
    </w:p>
    <w:p w:rsidR="002F42CE" w:rsidRPr="00F97D9C" w:rsidRDefault="002F42CE" w:rsidP="002F42CE">
      <w:pPr>
        <w:pStyle w:val="ListParagraph"/>
        <w:numPr>
          <w:ilvl w:val="1"/>
          <w:numId w:val="19"/>
        </w:numPr>
        <w:spacing w:after="0" w:line="240" w:lineRule="auto"/>
        <w:jc w:val="both"/>
      </w:pPr>
      <w:r w:rsidRPr="00F97D9C">
        <w:t xml:space="preserve">Mastering a language is different for each person. It depends on a variety of factors including the amount of time students dedicate to practicing and other languages the student speaks. According to the </w:t>
      </w:r>
      <w:r w:rsidR="0089209A" w:rsidRPr="00F97D9C">
        <w:t>US Foreign Service Institute of the State Department</w:t>
      </w:r>
      <w:r w:rsidRPr="00F97D9C">
        <w:t xml:space="preserve"> it takes an English speaker</w:t>
      </w:r>
      <w:r w:rsidR="00730035" w:rsidRPr="00F97D9C">
        <w:t xml:space="preserve"> 3 times longer to become proficient in African languages such as those</w:t>
      </w:r>
      <w:r w:rsidRPr="00F97D9C">
        <w:t xml:space="preserve"> Rera teaches </w:t>
      </w:r>
      <w:r w:rsidR="00730035" w:rsidRPr="00F97D9C">
        <w:t>(</w:t>
      </w:r>
      <w:r w:rsidRPr="00F97D9C">
        <w:t>currently Sesotho, isiZulu and chiShona</w:t>
      </w:r>
      <w:r w:rsidR="00730035" w:rsidRPr="00F97D9C">
        <w:t>) as it does to learn a language closer to English</w:t>
      </w:r>
      <w:r w:rsidRPr="00F97D9C">
        <w:t xml:space="preserve">. The approaches at Rera Language School are aimed at </w:t>
      </w:r>
      <w:r w:rsidR="00730035" w:rsidRPr="00F97D9C">
        <w:t xml:space="preserve">giving students a leg up in language learning </w:t>
      </w:r>
      <w:r w:rsidR="00143CA8" w:rsidRPr="00F97D9C">
        <w:t xml:space="preserve">by </w:t>
      </w:r>
      <w:r w:rsidR="0089209A" w:rsidRPr="00F97D9C">
        <w:t>providing support and tools to enforce language proficiency</w:t>
      </w:r>
      <w:r w:rsidRPr="00F97D9C">
        <w:t xml:space="preserve"> </w:t>
      </w:r>
    </w:p>
    <w:p w:rsidR="0089209A" w:rsidRPr="00F97D9C" w:rsidRDefault="0089209A" w:rsidP="0089209A">
      <w:pPr>
        <w:pStyle w:val="ListParagraph"/>
        <w:numPr>
          <w:ilvl w:val="0"/>
          <w:numId w:val="19"/>
        </w:numPr>
        <w:spacing w:after="0" w:line="240" w:lineRule="auto"/>
        <w:jc w:val="both"/>
      </w:pPr>
      <w:r w:rsidRPr="00F97D9C">
        <w:t xml:space="preserve">How much time outside the classroom do </w:t>
      </w:r>
      <w:r w:rsidR="00AD6779" w:rsidRPr="00F97D9C">
        <w:t>you need to practice your new language skills?</w:t>
      </w:r>
    </w:p>
    <w:p w:rsidR="00AD6779" w:rsidRPr="00F97D9C" w:rsidRDefault="00AD6779" w:rsidP="00AD6779">
      <w:pPr>
        <w:pStyle w:val="ListParagraph"/>
        <w:numPr>
          <w:ilvl w:val="1"/>
          <w:numId w:val="19"/>
        </w:numPr>
        <w:spacing w:after="0" w:line="240" w:lineRule="auto"/>
        <w:jc w:val="both"/>
      </w:pPr>
      <w:r w:rsidRPr="00F97D9C">
        <w:t>Outside lesson times, look for people who speak the target language you are learning whom you can talk to. In addition, we encourage you to do the following:</w:t>
      </w:r>
    </w:p>
    <w:p w:rsidR="00AD6779" w:rsidRPr="00F97D9C" w:rsidRDefault="00AD6779" w:rsidP="00AD6779">
      <w:pPr>
        <w:pStyle w:val="ListParagraph"/>
        <w:numPr>
          <w:ilvl w:val="2"/>
          <w:numId w:val="19"/>
        </w:numPr>
        <w:spacing w:after="0" w:line="240" w:lineRule="auto"/>
        <w:jc w:val="both"/>
      </w:pPr>
      <w:r w:rsidRPr="00F97D9C">
        <w:t>Practice words and phrases from your lessons</w:t>
      </w:r>
    </w:p>
    <w:p w:rsidR="00AD6779" w:rsidRPr="00F97D9C" w:rsidRDefault="00AD6779" w:rsidP="00AD6779">
      <w:pPr>
        <w:pStyle w:val="ListParagraph"/>
        <w:numPr>
          <w:ilvl w:val="2"/>
          <w:numId w:val="19"/>
        </w:numPr>
        <w:spacing w:after="0" w:line="240" w:lineRule="auto"/>
        <w:jc w:val="both"/>
      </w:pPr>
      <w:r w:rsidRPr="00F97D9C">
        <w:t xml:space="preserve">Listen to </w:t>
      </w:r>
      <w:r w:rsidR="006E1961" w:rsidRPr="00F97D9C">
        <w:t>language stations in your target language</w:t>
      </w:r>
    </w:p>
    <w:p w:rsidR="00AD6779" w:rsidRPr="00F97D9C" w:rsidRDefault="00AD6779" w:rsidP="00AD6779">
      <w:pPr>
        <w:pStyle w:val="ListParagraph"/>
        <w:numPr>
          <w:ilvl w:val="2"/>
          <w:numId w:val="19"/>
        </w:numPr>
        <w:spacing w:after="0" w:line="240" w:lineRule="auto"/>
        <w:jc w:val="both"/>
      </w:pPr>
      <w:r w:rsidRPr="00F97D9C">
        <w:t xml:space="preserve">Label your home and office with words and phrases </w:t>
      </w:r>
    </w:p>
    <w:p w:rsidR="00AD6779" w:rsidRPr="00F97D9C" w:rsidRDefault="00AD6779" w:rsidP="00AD6779">
      <w:pPr>
        <w:pStyle w:val="ListParagraph"/>
        <w:numPr>
          <w:ilvl w:val="2"/>
          <w:numId w:val="19"/>
        </w:numPr>
        <w:spacing w:after="0" w:line="240" w:lineRule="auto"/>
        <w:jc w:val="both"/>
      </w:pPr>
      <w:r w:rsidRPr="00F97D9C">
        <w:lastRenderedPageBreak/>
        <w:t xml:space="preserve">Watch programmes on television and Youtube (look for "Puo Ya Sesotho" on </w:t>
      </w:r>
      <w:hyperlink r:id="rId6" w:history="1">
        <w:r w:rsidR="00024590" w:rsidRPr="00F97D9C">
          <w:rPr>
            <w:rStyle w:val="Hyperlink"/>
          </w:rPr>
          <w:t>https://www.youtube.com/playlist?list=PLBx7Sp2-qcPWXezKIVjlwXqKZqqKOIhU3</w:t>
        </w:r>
      </w:hyperlink>
      <w:r w:rsidR="006E1961" w:rsidRPr="00F97D9C">
        <w:t>)</w:t>
      </w:r>
    </w:p>
    <w:p w:rsidR="002F42CE" w:rsidRPr="00F97D9C" w:rsidRDefault="002F42CE" w:rsidP="002F42CE">
      <w:pPr>
        <w:pStyle w:val="ListParagraph"/>
        <w:numPr>
          <w:ilvl w:val="0"/>
          <w:numId w:val="19"/>
        </w:numPr>
        <w:spacing w:after="0" w:line="240" w:lineRule="auto"/>
        <w:jc w:val="both"/>
      </w:pPr>
      <w:r w:rsidRPr="00F97D9C">
        <w:t>Why are children able to pick up languages quicker than adults?</w:t>
      </w:r>
    </w:p>
    <w:p w:rsidR="002F42CE" w:rsidRPr="00F97D9C" w:rsidRDefault="002F42CE" w:rsidP="002F42CE">
      <w:pPr>
        <w:pStyle w:val="ListParagraph"/>
        <w:numPr>
          <w:ilvl w:val="1"/>
          <w:numId w:val="19"/>
        </w:numPr>
        <w:spacing w:after="0" w:line="240" w:lineRule="auto"/>
        <w:jc w:val="both"/>
      </w:pPr>
      <w:r w:rsidRPr="00F97D9C">
        <w:t xml:space="preserve">Research shows that kids possess their greatest ability to absorb and retain languages until the age of 10. </w:t>
      </w:r>
      <w:r w:rsidR="00F97D9C" w:rsidRPr="00F97D9C">
        <w:t>In addition</w:t>
      </w:r>
      <w:r w:rsidRPr="00F97D9C">
        <w:t>, kids are less self-conscious than adults and not as afraid of getting things wrong or saying them incorrectly. Because of this, they verbalize more and can become fluent in a language sooner than adults.</w:t>
      </w:r>
    </w:p>
    <w:p w:rsidR="002F42CE" w:rsidRPr="00F97D9C" w:rsidRDefault="002F42CE" w:rsidP="00A14D6E">
      <w:pPr>
        <w:spacing w:after="0" w:line="240" w:lineRule="auto"/>
        <w:jc w:val="both"/>
      </w:pPr>
    </w:p>
    <w:p w:rsidR="0030395D" w:rsidRPr="00F97D9C" w:rsidRDefault="0030395D" w:rsidP="00A14D6E">
      <w:pPr>
        <w:spacing w:after="0" w:line="240" w:lineRule="auto"/>
        <w:jc w:val="both"/>
      </w:pPr>
    </w:p>
    <w:p w:rsidR="00D635E7" w:rsidRPr="00F97D9C" w:rsidRDefault="00AA615B" w:rsidP="00BC6B28">
      <w:pPr>
        <w:pStyle w:val="Heading1"/>
        <w:numPr>
          <w:ilvl w:val="0"/>
          <w:numId w:val="10"/>
        </w:numPr>
        <w:jc w:val="both"/>
      </w:pPr>
      <w:bookmarkStart w:id="15" w:name="_Toc507395523"/>
      <w:r w:rsidRPr="00F97D9C">
        <w:t>Courses</w:t>
      </w:r>
      <w:bookmarkEnd w:id="15"/>
    </w:p>
    <w:p w:rsidR="00D635E7" w:rsidRPr="00F97D9C" w:rsidRDefault="00D635E7" w:rsidP="00A14D6E">
      <w:pPr>
        <w:spacing w:after="0" w:line="240" w:lineRule="auto"/>
        <w:jc w:val="both"/>
      </w:pPr>
    </w:p>
    <w:p w:rsidR="008D01DE" w:rsidRPr="00F97D9C" w:rsidRDefault="00F97D9C" w:rsidP="008D01DE">
      <w:pPr>
        <w:spacing w:after="0" w:line="240" w:lineRule="auto"/>
        <w:jc w:val="both"/>
      </w:pPr>
      <w:r>
        <w:t>Week keep our c</w:t>
      </w:r>
      <w:r w:rsidRPr="00F97D9C">
        <w:t xml:space="preserve">lasses small to give maximum attention to each individual's needs. </w:t>
      </w:r>
      <w:r w:rsidR="008D01DE" w:rsidRPr="00F97D9C">
        <w:t xml:space="preserve">All classes follow an immersion approach with English only used when needed. We work on developing all the communication and comprehension skills. </w:t>
      </w:r>
    </w:p>
    <w:p w:rsidR="008D01DE" w:rsidRPr="00F97D9C" w:rsidRDefault="008D01DE" w:rsidP="00A14D6E">
      <w:pPr>
        <w:spacing w:after="0" w:line="240" w:lineRule="auto"/>
        <w:jc w:val="both"/>
      </w:pPr>
    </w:p>
    <w:p w:rsidR="00B03686" w:rsidRPr="00F97D9C" w:rsidRDefault="00B03686" w:rsidP="00A14D6E">
      <w:pPr>
        <w:spacing w:after="0" w:line="240" w:lineRule="auto"/>
        <w:jc w:val="both"/>
      </w:pPr>
      <w:r w:rsidRPr="00F97D9C">
        <w:t xml:space="preserve">Classes cater for varied </w:t>
      </w:r>
      <w:r w:rsidR="00474697" w:rsidRPr="00F97D9C">
        <w:t>students</w:t>
      </w:r>
      <w:r w:rsidRPr="00F97D9C">
        <w:t>:</w:t>
      </w:r>
    </w:p>
    <w:p w:rsidR="00E4095E" w:rsidRPr="00F97D9C" w:rsidRDefault="00E4095E" w:rsidP="00E4095E">
      <w:pPr>
        <w:pStyle w:val="ListParagraph"/>
        <w:numPr>
          <w:ilvl w:val="0"/>
          <w:numId w:val="1"/>
        </w:numPr>
        <w:spacing w:after="0" w:line="240" w:lineRule="auto"/>
        <w:jc w:val="both"/>
      </w:pPr>
      <w:r w:rsidRPr="00F97D9C">
        <w:t>Those coming from bi-/multilingual families where they understand but cannot or are not confident enough to speak a target language</w:t>
      </w:r>
    </w:p>
    <w:p w:rsidR="00B03686" w:rsidRPr="00F97D9C" w:rsidRDefault="00B03686" w:rsidP="00A14D6E">
      <w:pPr>
        <w:pStyle w:val="ListParagraph"/>
        <w:numPr>
          <w:ilvl w:val="0"/>
          <w:numId w:val="1"/>
        </w:numPr>
        <w:spacing w:after="0" w:line="240" w:lineRule="auto"/>
        <w:jc w:val="both"/>
      </w:pPr>
      <w:r w:rsidRPr="00F97D9C">
        <w:t>Those who are interested in a selected target language and have never been exposed to it</w:t>
      </w:r>
    </w:p>
    <w:p w:rsidR="00B03686" w:rsidRPr="00F97D9C" w:rsidRDefault="00B03686" w:rsidP="00A14D6E">
      <w:pPr>
        <w:pStyle w:val="ListParagraph"/>
        <w:numPr>
          <w:ilvl w:val="0"/>
          <w:numId w:val="1"/>
        </w:numPr>
        <w:spacing w:after="0" w:line="240" w:lineRule="auto"/>
        <w:jc w:val="both"/>
      </w:pPr>
      <w:r w:rsidRPr="00F97D9C">
        <w:t xml:space="preserve">Those who understand and speak a little of a target language and are looking to improve their proficiency </w:t>
      </w:r>
    </w:p>
    <w:p w:rsidR="004331C4" w:rsidRPr="00F97D9C" w:rsidRDefault="004331C4" w:rsidP="004331C4">
      <w:pPr>
        <w:spacing w:after="0" w:line="240" w:lineRule="auto"/>
        <w:jc w:val="both"/>
      </w:pPr>
    </w:p>
    <w:p w:rsidR="004331C4" w:rsidRPr="00F97D9C" w:rsidRDefault="004331C4" w:rsidP="004331C4">
      <w:pPr>
        <w:spacing w:after="0" w:line="240" w:lineRule="auto"/>
        <w:jc w:val="both"/>
      </w:pPr>
      <w:r w:rsidRPr="00F97D9C">
        <w:t>Rera Language School offers f</w:t>
      </w:r>
      <w:r w:rsidR="00D72E3D" w:rsidRPr="00F97D9C">
        <w:t xml:space="preserve">un-filled and practical lessons and attention is paid to individual needs. </w:t>
      </w:r>
    </w:p>
    <w:p w:rsidR="004331C4" w:rsidRPr="00F97D9C" w:rsidRDefault="004331C4" w:rsidP="004331C4">
      <w:pPr>
        <w:spacing w:after="0" w:line="240" w:lineRule="auto"/>
        <w:jc w:val="both"/>
      </w:pPr>
    </w:p>
    <w:p w:rsidR="00627CB8" w:rsidRPr="00F97D9C" w:rsidRDefault="00627CB8" w:rsidP="004331C4">
      <w:pPr>
        <w:spacing w:after="0" w:line="240" w:lineRule="auto"/>
        <w:jc w:val="both"/>
      </w:pPr>
    </w:p>
    <w:p w:rsidR="00627CB8" w:rsidRPr="00F97D9C" w:rsidRDefault="00627CB8" w:rsidP="00BC6B28">
      <w:pPr>
        <w:pStyle w:val="Heading2"/>
        <w:numPr>
          <w:ilvl w:val="1"/>
          <w:numId w:val="10"/>
        </w:numPr>
      </w:pPr>
      <w:bookmarkStart w:id="16" w:name="_Toc507395524"/>
      <w:r w:rsidRPr="00F97D9C">
        <w:t>Our Methods</w:t>
      </w:r>
      <w:bookmarkEnd w:id="16"/>
    </w:p>
    <w:p w:rsidR="00627CB8" w:rsidRPr="00F97D9C" w:rsidRDefault="00627CB8" w:rsidP="00627CB8">
      <w:pPr>
        <w:spacing w:after="0" w:line="240" w:lineRule="auto"/>
        <w:jc w:val="both"/>
      </w:pPr>
    </w:p>
    <w:p w:rsidR="00627CB8" w:rsidRPr="00F97D9C" w:rsidRDefault="00627CB8" w:rsidP="00627CB8">
      <w:pPr>
        <w:spacing w:after="0" w:line="240" w:lineRule="auto"/>
        <w:jc w:val="both"/>
      </w:pPr>
      <w:r w:rsidRPr="00F97D9C">
        <w:t>Our classes are fun-filled for children, teens and adults to motivate, engage and immerse all students. We use role plays, songs, dance, games, storytelling as well as arts and craft</w:t>
      </w:r>
      <w:r w:rsidR="00D35316" w:rsidRPr="00F97D9C">
        <w:t xml:space="preserve"> original music, dance, games and</w:t>
      </w:r>
      <w:r w:rsidRPr="00F97D9C">
        <w:t xml:space="preserve"> storytelling.</w:t>
      </w:r>
      <w:r w:rsidR="00D35316" w:rsidRPr="00F97D9C">
        <w:t xml:space="preserve"> Our key goal is to build communicative skills of speaking and listening, reading and writing</w:t>
      </w:r>
      <w:r w:rsidR="00BF35C7" w:rsidRPr="00F97D9C">
        <w:t xml:space="preserve">, applying techniques of total physical </w:t>
      </w:r>
      <w:r w:rsidR="00F97D9C" w:rsidRPr="00F97D9C">
        <w:t>response</w:t>
      </w:r>
      <w:r w:rsidR="00D35316" w:rsidRPr="00F97D9C">
        <w:t xml:space="preserve">. </w:t>
      </w:r>
      <w:r w:rsidR="00BF35C7" w:rsidRPr="00F97D9C">
        <w:t xml:space="preserve">This approach is adapted for each age group. </w:t>
      </w:r>
    </w:p>
    <w:p w:rsidR="00627CB8" w:rsidRPr="00F97D9C" w:rsidRDefault="00627CB8" w:rsidP="00627CB8">
      <w:pPr>
        <w:spacing w:after="0" w:line="240" w:lineRule="auto"/>
        <w:jc w:val="both"/>
      </w:pPr>
    </w:p>
    <w:p w:rsidR="00627CB8" w:rsidRPr="00F97D9C" w:rsidRDefault="00627CB8" w:rsidP="004331C4">
      <w:pPr>
        <w:spacing w:after="0" w:line="240" w:lineRule="auto"/>
        <w:jc w:val="both"/>
      </w:pPr>
    </w:p>
    <w:p w:rsidR="00E529C7" w:rsidRPr="00F97D9C" w:rsidRDefault="00E529C7" w:rsidP="00BC6B28">
      <w:pPr>
        <w:pStyle w:val="Heading2"/>
        <w:numPr>
          <w:ilvl w:val="1"/>
          <w:numId w:val="10"/>
        </w:numPr>
      </w:pPr>
      <w:bookmarkStart w:id="17" w:name="_Toc507395525"/>
      <w:r w:rsidRPr="00F97D9C">
        <w:t>Children's Classes</w:t>
      </w:r>
      <w:bookmarkEnd w:id="17"/>
    </w:p>
    <w:p w:rsidR="00E529C7" w:rsidRPr="00F97D9C" w:rsidRDefault="00E529C7" w:rsidP="00E529C7">
      <w:pPr>
        <w:spacing w:after="0" w:line="240" w:lineRule="auto"/>
        <w:jc w:val="both"/>
      </w:pPr>
      <w:r w:rsidRPr="00F97D9C">
        <w:rPr>
          <w:noProof/>
          <w:lang w:eastAsia="en-ZA"/>
        </w:rPr>
        <w:pict>
          <v:shapetype id="_x0000_t202" coordsize="21600,21600" o:spt="202" path="m,l,21600r21600,l21600,xe">
            <v:stroke joinstyle="miter"/>
            <v:path gradientshapeok="t" o:connecttype="rect"/>
          </v:shapetype>
          <v:shape id="_x0000_s1070" type="#_x0000_t202" style="position:absolute;left:0;text-align:left;margin-left:28.5pt;margin-top:10.3pt;width:365.5pt;height:54pt;z-index:251687936">
            <v:textbox>
              <w:txbxContent>
                <w:p w:rsidR="00684A03" w:rsidRPr="009752C8" w:rsidRDefault="00684A03" w:rsidP="00E529C7">
                  <w:pPr>
                    <w:jc w:val="center"/>
                    <w:rPr>
                      <w:lang w:val="en-US"/>
                    </w:rPr>
                  </w:pPr>
                  <w:r>
                    <w:rPr>
                      <w:rFonts w:eastAsia="Times New Roman" w:cs="Times New Roman"/>
                      <w:b/>
                      <w:bCs/>
                      <w:color w:val="1D1D1D"/>
                      <w:sz w:val="23"/>
                      <w:szCs w:val="23"/>
                      <w:lang w:val="en-US" w:eastAsia="en-ZA"/>
                    </w:rPr>
                    <w:t>Pic of model children</w:t>
                  </w:r>
                </w:p>
              </w:txbxContent>
            </v:textbox>
          </v:shape>
        </w:pict>
      </w:r>
    </w:p>
    <w:p w:rsidR="00E529C7" w:rsidRPr="00F97D9C" w:rsidRDefault="00E529C7" w:rsidP="00E529C7">
      <w:pPr>
        <w:spacing w:after="0" w:line="240" w:lineRule="auto"/>
        <w:jc w:val="both"/>
      </w:pPr>
    </w:p>
    <w:p w:rsidR="00E529C7" w:rsidRPr="00F97D9C" w:rsidRDefault="00E529C7" w:rsidP="00E529C7">
      <w:pPr>
        <w:spacing w:after="0" w:line="240" w:lineRule="auto"/>
        <w:jc w:val="both"/>
      </w:pPr>
    </w:p>
    <w:p w:rsidR="00E529C7" w:rsidRPr="00F97D9C" w:rsidRDefault="00E529C7" w:rsidP="00E529C7">
      <w:pPr>
        <w:spacing w:after="0" w:line="240" w:lineRule="auto"/>
        <w:jc w:val="both"/>
      </w:pPr>
    </w:p>
    <w:p w:rsidR="00E529C7" w:rsidRPr="00F97D9C" w:rsidRDefault="00E529C7" w:rsidP="00E529C7">
      <w:pPr>
        <w:spacing w:after="0" w:line="240" w:lineRule="auto"/>
        <w:jc w:val="both"/>
      </w:pPr>
    </w:p>
    <w:p w:rsidR="00E529C7" w:rsidRPr="00F97D9C" w:rsidRDefault="00E529C7" w:rsidP="00E529C7">
      <w:pPr>
        <w:spacing w:after="0" w:line="240" w:lineRule="auto"/>
        <w:jc w:val="both"/>
      </w:pPr>
    </w:p>
    <w:p w:rsidR="00E529C7" w:rsidRPr="00F97D9C" w:rsidRDefault="00E529C7" w:rsidP="00E529C7">
      <w:pPr>
        <w:spacing w:after="0" w:line="240" w:lineRule="auto"/>
        <w:jc w:val="both"/>
      </w:pPr>
      <w:r w:rsidRPr="00F97D9C">
        <w:t xml:space="preserve">Our </w:t>
      </w:r>
      <w:r w:rsidR="00E4095E" w:rsidRPr="00F97D9C">
        <w:t>child and teenage</w:t>
      </w:r>
      <w:r w:rsidRPr="00F97D9C">
        <w:t xml:space="preserve"> students differ from each other but have the same goal of learning or improving on a target African language. Our younger students include </w:t>
      </w:r>
    </w:p>
    <w:p w:rsidR="00E529C7" w:rsidRPr="00F97D9C" w:rsidRDefault="00E529C7" w:rsidP="00E529C7">
      <w:pPr>
        <w:pStyle w:val="ListParagraph"/>
        <w:numPr>
          <w:ilvl w:val="0"/>
          <w:numId w:val="15"/>
        </w:numPr>
        <w:spacing w:after="0" w:line="240" w:lineRule="auto"/>
        <w:jc w:val="both"/>
      </w:pPr>
      <w:r w:rsidRPr="00F97D9C">
        <w:t>Bi-/mult-lingual families living in Johannesburg where children are not immersed in their heritage language(s) and have minimal practice outside their homes</w:t>
      </w:r>
    </w:p>
    <w:p w:rsidR="00903CD1" w:rsidRPr="00F97D9C" w:rsidRDefault="00E529C7" w:rsidP="00E529C7">
      <w:pPr>
        <w:pStyle w:val="ListParagraph"/>
        <w:numPr>
          <w:ilvl w:val="0"/>
          <w:numId w:val="15"/>
        </w:numPr>
        <w:spacing w:after="0" w:line="240" w:lineRule="auto"/>
        <w:jc w:val="both"/>
      </w:pPr>
      <w:r w:rsidRPr="00F97D9C">
        <w:lastRenderedPageBreak/>
        <w:t xml:space="preserve">Children </w:t>
      </w:r>
      <w:r w:rsidR="00903CD1" w:rsidRPr="00F97D9C">
        <w:t xml:space="preserve">and teens </w:t>
      </w:r>
      <w:r w:rsidRPr="00F97D9C">
        <w:t xml:space="preserve">who </w:t>
      </w:r>
      <w:r w:rsidR="0069624B" w:rsidRPr="00F97D9C">
        <w:t>have not been exposed to an African language but are interested in learning</w:t>
      </w:r>
      <w:r w:rsidRPr="00F97D9C">
        <w:t xml:space="preserve"> </w:t>
      </w:r>
    </w:p>
    <w:p w:rsidR="00E529C7" w:rsidRPr="00F97D9C" w:rsidRDefault="00903CD1" w:rsidP="00E529C7">
      <w:pPr>
        <w:pStyle w:val="ListParagraph"/>
        <w:numPr>
          <w:ilvl w:val="0"/>
          <w:numId w:val="15"/>
        </w:numPr>
        <w:spacing w:after="0" w:line="240" w:lineRule="auto"/>
        <w:jc w:val="both"/>
      </w:pPr>
      <w:r w:rsidRPr="00F97D9C">
        <w:t xml:space="preserve">Children requiring extra tutoring support for an African </w:t>
      </w:r>
      <w:r w:rsidR="00E529C7" w:rsidRPr="00F97D9C">
        <w:t xml:space="preserve">language </w:t>
      </w:r>
      <w:r w:rsidR="0069624B" w:rsidRPr="00F97D9C">
        <w:t>they are learning</w:t>
      </w:r>
      <w:r w:rsidR="00E529C7" w:rsidRPr="00F97D9C">
        <w:t xml:space="preserve"> at school</w:t>
      </w:r>
    </w:p>
    <w:p w:rsidR="00E529C7" w:rsidRPr="00F97D9C" w:rsidRDefault="00E529C7" w:rsidP="00E529C7">
      <w:pPr>
        <w:spacing w:after="0" w:line="240" w:lineRule="auto"/>
        <w:jc w:val="both"/>
      </w:pPr>
    </w:p>
    <w:p w:rsidR="00BD6176" w:rsidRPr="00F97D9C" w:rsidRDefault="00BD6176" w:rsidP="00BD6176">
      <w:pPr>
        <w:spacing w:after="0" w:line="240" w:lineRule="auto"/>
        <w:jc w:val="both"/>
      </w:pPr>
      <w:r w:rsidRPr="00F97D9C">
        <w:t>There are many reasons for children to learn a new language:</w:t>
      </w:r>
    </w:p>
    <w:p w:rsidR="00BD6176" w:rsidRPr="00F97D9C" w:rsidRDefault="00BD6176" w:rsidP="00BD6176">
      <w:pPr>
        <w:pStyle w:val="ListParagraph"/>
        <w:numPr>
          <w:ilvl w:val="0"/>
          <w:numId w:val="7"/>
        </w:numPr>
        <w:spacing w:after="0" w:line="240" w:lineRule="auto"/>
        <w:jc w:val="both"/>
      </w:pPr>
      <w:r w:rsidRPr="00F97D9C">
        <w:t xml:space="preserve">For heritage learners, this improves connectivity and communication with extended family </w:t>
      </w:r>
    </w:p>
    <w:p w:rsidR="006E3385" w:rsidRPr="00F97D9C" w:rsidRDefault="006E3385" w:rsidP="006E3385">
      <w:pPr>
        <w:pStyle w:val="ListParagraph"/>
        <w:numPr>
          <w:ilvl w:val="0"/>
          <w:numId w:val="7"/>
        </w:numPr>
        <w:spacing w:after="0" w:line="240" w:lineRule="auto"/>
        <w:jc w:val="both"/>
      </w:pPr>
      <w:r w:rsidRPr="00F97D9C">
        <w:t>For all learners, learning a new language helps children interact with people who speak the language.</w:t>
      </w:r>
    </w:p>
    <w:p w:rsidR="00BD6176" w:rsidRPr="00F97D9C" w:rsidRDefault="00BD6176" w:rsidP="00BD6176">
      <w:pPr>
        <w:pStyle w:val="ListParagraph"/>
        <w:numPr>
          <w:ilvl w:val="0"/>
          <w:numId w:val="7"/>
        </w:numPr>
        <w:spacing w:after="0" w:line="240" w:lineRule="auto"/>
        <w:jc w:val="both"/>
      </w:pPr>
      <w:r w:rsidRPr="00F97D9C">
        <w:t xml:space="preserve">Make new friends with people in your selected target African language. </w:t>
      </w:r>
    </w:p>
    <w:p w:rsidR="00BD6176" w:rsidRPr="00F97D9C" w:rsidRDefault="004452B1" w:rsidP="00BD6176">
      <w:pPr>
        <w:pStyle w:val="ListParagraph"/>
        <w:numPr>
          <w:ilvl w:val="0"/>
          <w:numId w:val="7"/>
        </w:numPr>
        <w:spacing w:after="0" w:line="240" w:lineRule="auto"/>
        <w:jc w:val="both"/>
      </w:pPr>
      <w:r w:rsidRPr="00F97D9C">
        <w:t xml:space="preserve">Gain access to a world of </w:t>
      </w:r>
      <w:r w:rsidR="00F97D9C" w:rsidRPr="00F97D9C">
        <w:t>multilingualism</w:t>
      </w:r>
    </w:p>
    <w:p w:rsidR="004452B1" w:rsidRPr="00F97D9C" w:rsidRDefault="004452B1" w:rsidP="00BD6176">
      <w:pPr>
        <w:pStyle w:val="ListParagraph"/>
        <w:numPr>
          <w:ilvl w:val="0"/>
          <w:numId w:val="7"/>
        </w:numPr>
        <w:spacing w:after="0" w:line="240" w:lineRule="auto"/>
        <w:jc w:val="both"/>
      </w:pPr>
      <w:r w:rsidRPr="00F97D9C">
        <w:t>African languages are everywhere</w:t>
      </w:r>
    </w:p>
    <w:p w:rsidR="004452B1" w:rsidRPr="00F97D9C" w:rsidRDefault="004452B1" w:rsidP="00BD6176">
      <w:pPr>
        <w:pStyle w:val="ListParagraph"/>
        <w:numPr>
          <w:ilvl w:val="0"/>
          <w:numId w:val="7"/>
        </w:numPr>
        <w:spacing w:after="0" w:line="240" w:lineRule="auto"/>
        <w:jc w:val="both"/>
      </w:pPr>
      <w:commentRangeStart w:id="18"/>
      <w:r w:rsidRPr="00F97D9C">
        <w:t xml:space="preserve">Increase your children's knowledge and perceptions of the world </w:t>
      </w:r>
      <w:commentRangeEnd w:id="18"/>
      <w:r w:rsidRPr="00F97D9C">
        <w:rPr>
          <w:rStyle w:val="CommentReference"/>
        </w:rPr>
        <w:commentReference w:id="18"/>
      </w:r>
    </w:p>
    <w:p w:rsidR="004452B1" w:rsidRPr="00F97D9C" w:rsidRDefault="004452B1" w:rsidP="00BD6176">
      <w:pPr>
        <w:pStyle w:val="ListParagraph"/>
        <w:numPr>
          <w:ilvl w:val="0"/>
          <w:numId w:val="7"/>
        </w:numPr>
        <w:spacing w:after="0" w:line="240" w:lineRule="auto"/>
        <w:jc w:val="both"/>
      </w:pPr>
      <w:r w:rsidRPr="00F97D9C">
        <w:t>African languages are fun!</w:t>
      </w:r>
    </w:p>
    <w:p w:rsidR="00BD6176" w:rsidRPr="00F97D9C" w:rsidRDefault="00BD6176" w:rsidP="006E3385">
      <w:pPr>
        <w:pStyle w:val="ListParagraph"/>
        <w:spacing w:after="0" w:line="240" w:lineRule="auto"/>
        <w:jc w:val="both"/>
      </w:pPr>
    </w:p>
    <w:p w:rsidR="00BD6176" w:rsidRPr="00F97D9C" w:rsidRDefault="00BD6176" w:rsidP="00BD6176">
      <w:pPr>
        <w:spacing w:after="0" w:line="240" w:lineRule="auto"/>
        <w:jc w:val="both"/>
      </w:pPr>
      <w:r w:rsidRPr="00F97D9C">
        <w:t xml:space="preserve">We offer isiZulu, Sesotho and chiShona lessons to </w:t>
      </w:r>
      <w:r w:rsidR="006E3385" w:rsidRPr="00F97D9C">
        <w:t>children</w:t>
      </w:r>
      <w:r w:rsidR="004A2293" w:rsidRPr="00F97D9C">
        <w:t xml:space="preserve"> and teens</w:t>
      </w:r>
      <w:r w:rsidRPr="00F97D9C">
        <w:t>.</w:t>
      </w:r>
      <w:r w:rsidR="002E3564" w:rsidRPr="00F97D9C">
        <w:t xml:space="preserve"> We sing, play games, dance and do a variety of arts and craft to engage children and manage attention spans.</w:t>
      </w:r>
      <w:r w:rsidR="002E3564" w:rsidRPr="00F97D9C">
        <w:tab/>
      </w:r>
    </w:p>
    <w:p w:rsidR="00BD6176" w:rsidRPr="00F97D9C" w:rsidRDefault="00BD6176" w:rsidP="00BD6176">
      <w:pPr>
        <w:spacing w:after="0" w:line="240" w:lineRule="auto"/>
        <w:jc w:val="both"/>
      </w:pP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1"/>
        <w:gridCol w:w="2552"/>
        <w:gridCol w:w="2552"/>
        <w:gridCol w:w="2552"/>
      </w:tblGrid>
      <w:tr w:rsidR="00836C2A" w:rsidRPr="00F97D9C" w:rsidTr="001D1940">
        <w:tc>
          <w:tcPr>
            <w:tcW w:w="2551" w:type="dxa"/>
          </w:tcPr>
          <w:p w:rsidR="00836C2A" w:rsidRPr="00F97D9C" w:rsidRDefault="00836C2A" w:rsidP="00AD6779">
            <w:pPr>
              <w:jc w:val="both"/>
              <w:rPr>
                <w:b/>
              </w:rPr>
            </w:pPr>
            <w:r w:rsidRPr="00F97D9C">
              <w:rPr>
                <w:b/>
                <w:noProof/>
                <w:lang w:eastAsia="en-ZA"/>
              </w:rPr>
              <w:pict>
                <v:shape id="_x0000_s1080" type="#_x0000_t202" style="position:absolute;left:0;text-align:left;margin-left:318.75pt;margin-top:125.05pt;width:122.3pt;height:25.85pt;z-index:251701248">
                  <v:textbox style="mso-next-textbox:#_x0000_s1080">
                    <w:txbxContent>
                      <w:p w:rsidR="00684A03" w:rsidRPr="00511DB1" w:rsidRDefault="00684A03" w:rsidP="00BD6176">
                        <w:pPr>
                          <w:jc w:val="center"/>
                          <w:rPr>
                            <w:lang w:val="en-US"/>
                          </w:rPr>
                        </w:pPr>
                        <w:r>
                          <w:rPr>
                            <w:lang w:val="en-US"/>
                          </w:rPr>
                          <w:t>More</w:t>
                        </w:r>
                      </w:p>
                    </w:txbxContent>
                  </v:textbox>
                </v:shape>
              </w:pict>
            </w:r>
            <w:r w:rsidRPr="00F97D9C">
              <w:rPr>
                <w:b/>
                <w:noProof/>
                <w:lang w:eastAsia="en-ZA"/>
              </w:rPr>
              <w:pict>
                <v:shape id="_x0000_s1079" type="#_x0000_t202" style="position:absolute;left:0;text-align:left;margin-left:166.4pt;margin-top:125.05pt;width:122.3pt;height:25.85pt;z-index:251700224">
                  <v:textbox>
                    <w:txbxContent>
                      <w:p w:rsidR="00684A03" w:rsidRPr="00511DB1" w:rsidRDefault="00684A03" w:rsidP="00BD6176">
                        <w:pPr>
                          <w:jc w:val="center"/>
                          <w:rPr>
                            <w:lang w:val="en-US"/>
                          </w:rPr>
                        </w:pPr>
                        <w:r>
                          <w:rPr>
                            <w:lang w:val="en-US"/>
                          </w:rPr>
                          <w:t>More</w:t>
                        </w:r>
                      </w:p>
                    </w:txbxContent>
                  </v:textbox>
                </v:shape>
              </w:pict>
            </w:r>
            <w:r w:rsidRPr="00F97D9C">
              <w:rPr>
                <w:b/>
              </w:rPr>
              <w:t>Group classes</w:t>
            </w:r>
          </w:p>
          <w:p w:rsidR="00836C2A" w:rsidRPr="00F97D9C" w:rsidRDefault="00836C2A" w:rsidP="00AD6779">
            <w:pPr>
              <w:pStyle w:val="ListParagraph"/>
              <w:numPr>
                <w:ilvl w:val="0"/>
                <w:numId w:val="9"/>
              </w:numPr>
              <w:ind w:left="284" w:hanging="284"/>
              <w:jc w:val="both"/>
            </w:pPr>
            <w:r w:rsidRPr="00F97D9C">
              <w:t>Flexible schedules</w:t>
            </w:r>
          </w:p>
          <w:p w:rsidR="00836C2A" w:rsidRPr="00F97D9C" w:rsidRDefault="00836C2A" w:rsidP="00AD6779">
            <w:pPr>
              <w:pStyle w:val="ListParagraph"/>
              <w:numPr>
                <w:ilvl w:val="0"/>
                <w:numId w:val="9"/>
              </w:numPr>
              <w:ind w:left="284" w:hanging="284"/>
              <w:jc w:val="both"/>
            </w:pPr>
            <w:r w:rsidRPr="00F97D9C">
              <w:t>Various levels offered from beginner to advanced</w:t>
            </w:r>
          </w:p>
          <w:p w:rsidR="00836C2A" w:rsidRPr="00F97D9C" w:rsidRDefault="00836C2A" w:rsidP="00AD6779">
            <w:pPr>
              <w:pStyle w:val="ListParagraph"/>
              <w:numPr>
                <w:ilvl w:val="0"/>
                <w:numId w:val="9"/>
              </w:numPr>
              <w:ind w:left="284" w:hanging="284"/>
              <w:jc w:val="both"/>
            </w:pPr>
            <w:r w:rsidRPr="00F97D9C">
              <w:t>Opportunity to join classes at any time</w:t>
            </w:r>
          </w:p>
          <w:p w:rsidR="00836C2A" w:rsidRPr="00F97D9C" w:rsidRDefault="00836C2A" w:rsidP="00AD6779">
            <w:pPr>
              <w:jc w:val="both"/>
            </w:pPr>
            <w:r w:rsidRPr="00F97D9C">
              <w:rPr>
                <w:noProof/>
                <w:lang w:eastAsia="en-ZA"/>
              </w:rPr>
              <w:pict>
                <v:shape id="_x0000_s1078" type="#_x0000_t202" style="position:absolute;left:0;text-align:left;margin-left:5.3pt;margin-top:29.3pt;width:122.3pt;height:25.85pt;z-index:251699200">
                  <v:textbox>
                    <w:txbxContent>
                      <w:p w:rsidR="00684A03" w:rsidRPr="00511DB1" w:rsidRDefault="00684A03" w:rsidP="00BD6176">
                        <w:pPr>
                          <w:jc w:val="center"/>
                          <w:rPr>
                            <w:lang w:val="en-US"/>
                          </w:rPr>
                        </w:pPr>
                        <w:r>
                          <w:rPr>
                            <w:lang w:val="en-US"/>
                          </w:rPr>
                          <w:t>More</w:t>
                        </w:r>
                      </w:p>
                    </w:txbxContent>
                  </v:textbox>
                </v:shape>
              </w:pict>
            </w:r>
          </w:p>
        </w:tc>
        <w:tc>
          <w:tcPr>
            <w:tcW w:w="2552" w:type="dxa"/>
          </w:tcPr>
          <w:p w:rsidR="00836C2A" w:rsidRPr="00F97D9C" w:rsidRDefault="00836C2A" w:rsidP="00AD6779">
            <w:pPr>
              <w:jc w:val="both"/>
              <w:rPr>
                <w:b/>
              </w:rPr>
            </w:pPr>
            <w:r w:rsidRPr="00F97D9C">
              <w:rPr>
                <w:b/>
              </w:rPr>
              <w:t>Private classes</w:t>
            </w:r>
          </w:p>
          <w:p w:rsidR="00836C2A" w:rsidRPr="00F97D9C" w:rsidRDefault="00836C2A" w:rsidP="00AD6779">
            <w:pPr>
              <w:pStyle w:val="ListParagraph"/>
              <w:numPr>
                <w:ilvl w:val="0"/>
                <w:numId w:val="9"/>
              </w:numPr>
              <w:ind w:left="284" w:hanging="284"/>
              <w:jc w:val="both"/>
            </w:pPr>
            <w:r w:rsidRPr="00F97D9C">
              <w:t>Customised to individual needs be it for social or tutoring requirements</w:t>
            </w:r>
          </w:p>
          <w:p w:rsidR="00836C2A" w:rsidRPr="00F97D9C" w:rsidRDefault="00836C2A" w:rsidP="00AD6779">
            <w:pPr>
              <w:pStyle w:val="ListParagraph"/>
              <w:numPr>
                <w:ilvl w:val="0"/>
                <w:numId w:val="9"/>
              </w:numPr>
              <w:ind w:left="284" w:hanging="284"/>
              <w:jc w:val="both"/>
            </w:pPr>
            <w:r w:rsidRPr="00F97D9C">
              <w:t>Classes take place onsite or at your location</w:t>
            </w:r>
          </w:p>
          <w:p w:rsidR="00836C2A" w:rsidRPr="00F97D9C" w:rsidRDefault="00836C2A" w:rsidP="00AD6779">
            <w:pPr>
              <w:pStyle w:val="ListParagraph"/>
              <w:numPr>
                <w:ilvl w:val="0"/>
                <w:numId w:val="9"/>
              </w:numPr>
              <w:ind w:left="284" w:hanging="284"/>
              <w:jc w:val="both"/>
            </w:pPr>
            <w:r w:rsidRPr="00F97D9C">
              <w:t>Opportunity to join classes at any time</w:t>
            </w:r>
          </w:p>
          <w:p w:rsidR="00836C2A" w:rsidRPr="00F97D9C" w:rsidRDefault="00836C2A" w:rsidP="00AD6779">
            <w:pPr>
              <w:jc w:val="both"/>
            </w:pPr>
          </w:p>
          <w:p w:rsidR="00836C2A" w:rsidRPr="00F97D9C" w:rsidRDefault="00836C2A" w:rsidP="00AD6779">
            <w:pPr>
              <w:jc w:val="both"/>
            </w:pPr>
          </w:p>
        </w:tc>
        <w:tc>
          <w:tcPr>
            <w:tcW w:w="2552" w:type="dxa"/>
          </w:tcPr>
          <w:p w:rsidR="00836C2A" w:rsidRPr="00F97D9C" w:rsidRDefault="00836C2A" w:rsidP="00AD6779">
            <w:pPr>
              <w:jc w:val="both"/>
              <w:rPr>
                <w:b/>
              </w:rPr>
            </w:pPr>
            <w:commentRangeStart w:id="19"/>
            <w:r w:rsidRPr="00F97D9C">
              <w:rPr>
                <w:b/>
              </w:rPr>
              <w:t>Family Classes</w:t>
            </w:r>
          </w:p>
          <w:p w:rsidR="00836C2A" w:rsidRPr="00F97D9C" w:rsidRDefault="00836C2A" w:rsidP="00AD6779">
            <w:pPr>
              <w:pStyle w:val="ListParagraph"/>
              <w:numPr>
                <w:ilvl w:val="0"/>
                <w:numId w:val="9"/>
              </w:numPr>
              <w:ind w:left="284" w:hanging="284"/>
              <w:jc w:val="both"/>
            </w:pPr>
            <w:r w:rsidRPr="00F97D9C">
              <w:t>One or both parents with up to two children</w:t>
            </w:r>
          </w:p>
          <w:p w:rsidR="00836C2A" w:rsidRPr="00F97D9C" w:rsidRDefault="00836C2A" w:rsidP="00AD6779">
            <w:pPr>
              <w:pStyle w:val="ListParagraph"/>
              <w:numPr>
                <w:ilvl w:val="0"/>
                <w:numId w:val="9"/>
              </w:numPr>
              <w:ind w:left="284" w:hanging="284"/>
              <w:jc w:val="both"/>
            </w:pPr>
            <w:r w:rsidRPr="00F97D9C">
              <w:t>We teach at the child’s level</w:t>
            </w:r>
          </w:p>
          <w:p w:rsidR="00836C2A" w:rsidRPr="00F97D9C" w:rsidRDefault="00836C2A" w:rsidP="00AD6779">
            <w:pPr>
              <w:pStyle w:val="ListParagraph"/>
              <w:numPr>
                <w:ilvl w:val="0"/>
                <w:numId w:val="9"/>
              </w:numPr>
              <w:ind w:left="284" w:hanging="284"/>
              <w:jc w:val="both"/>
            </w:pPr>
            <w:r w:rsidRPr="00F97D9C">
              <w:t>Up to three children (no parents)</w:t>
            </w:r>
          </w:p>
          <w:p w:rsidR="00836C2A" w:rsidRPr="00F97D9C" w:rsidRDefault="00836C2A" w:rsidP="00AD6779">
            <w:pPr>
              <w:pStyle w:val="ListParagraph"/>
              <w:numPr>
                <w:ilvl w:val="0"/>
                <w:numId w:val="9"/>
              </w:numPr>
              <w:ind w:left="284" w:hanging="284"/>
              <w:jc w:val="both"/>
            </w:pPr>
            <w:r w:rsidRPr="00F97D9C">
              <w:t>Minimum of 4 classes per month</w:t>
            </w:r>
            <w:commentRangeEnd w:id="19"/>
            <w:r w:rsidRPr="00F97D9C">
              <w:rPr>
                <w:rStyle w:val="CommentReference"/>
              </w:rPr>
              <w:commentReference w:id="19"/>
            </w:r>
          </w:p>
          <w:p w:rsidR="00836C2A" w:rsidRPr="00F97D9C" w:rsidRDefault="00836C2A" w:rsidP="00AD6779">
            <w:pPr>
              <w:jc w:val="both"/>
            </w:pPr>
          </w:p>
        </w:tc>
        <w:tc>
          <w:tcPr>
            <w:tcW w:w="2552" w:type="dxa"/>
          </w:tcPr>
          <w:p w:rsidR="00836C2A" w:rsidRPr="00F97D9C" w:rsidRDefault="00836C2A" w:rsidP="00AD6779">
            <w:pPr>
              <w:jc w:val="both"/>
              <w:rPr>
                <w:b/>
              </w:rPr>
            </w:pPr>
            <w:r w:rsidRPr="00F97D9C">
              <w:rPr>
                <w:b/>
              </w:rPr>
              <w:t>Online classes</w:t>
            </w:r>
          </w:p>
          <w:p w:rsidR="000675D9" w:rsidRPr="00F97D9C" w:rsidRDefault="000675D9" w:rsidP="000675D9">
            <w:pPr>
              <w:pStyle w:val="ListParagraph"/>
              <w:numPr>
                <w:ilvl w:val="0"/>
                <w:numId w:val="9"/>
              </w:numPr>
              <w:ind w:left="284" w:hanging="284"/>
              <w:jc w:val="both"/>
            </w:pPr>
            <w:r w:rsidRPr="00F97D9C">
              <w:t>Customised to individual needs be it for social or tutoring requirements</w:t>
            </w:r>
          </w:p>
          <w:p w:rsidR="00836C2A" w:rsidRPr="00F97D9C" w:rsidRDefault="000675D9" w:rsidP="00AD6779">
            <w:pPr>
              <w:pStyle w:val="ListParagraph"/>
              <w:numPr>
                <w:ilvl w:val="0"/>
                <w:numId w:val="9"/>
              </w:numPr>
              <w:ind w:left="284" w:hanging="284"/>
              <w:jc w:val="both"/>
            </w:pPr>
            <w:r w:rsidRPr="00F97D9C">
              <w:t>Classes take place over Skype</w:t>
            </w:r>
          </w:p>
          <w:p w:rsidR="00836C2A" w:rsidRPr="00F97D9C" w:rsidRDefault="00836C2A" w:rsidP="00AD6779">
            <w:pPr>
              <w:pStyle w:val="ListParagraph"/>
              <w:numPr>
                <w:ilvl w:val="0"/>
                <w:numId w:val="9"/>
              </w:numPr>
              <w:ind w:left="284" w:hanging="284"/>
              <w:jc w:val="both"/>
            </w:pPr>
            <w:r w:rsidRPr="00F97D9C">
              <w:t>Opportunity to join classes at any time</w:t>
            </w:r>
          </w:p>
          <w:p w:rsidR="00512DEB" w:rsidRPr="00F97D9C" w:rsidRDefault="00512DEB" w:rsidP="00512DEB">
            <w:pPr>
              <w:pStyle w:val="ListParagraph"/>
              <w:numPr>
                <w:ilvl w:val="0"/>
                <w:numId w:val="9"/>
              </w:numPr>
              <w:ind w:left="284" w:hanging="284"/>
              <w:jc w:val="both"/>
            </w:pPr>
            <w:r w:rsidRPr="00F97D9C">
              <w:t>Opportunity to join classes at any time</w:t>
            </w:r>
          </w:p>
          <w:p w:rsidR="00836C2A" w:rsidRPr="00F97D9C" w:rsidRDefault="00836C2A" w:rsidP="00AD6779">
            <w:pPr>
              <w:jc w:val="both"/>
            </w:pPr>
          </w:p>
        </w:tc>
      </w:tr>
    </w:tbl>
    <w:p w:rsidR="0047675A" w:rsidRDefault="0047675A" w:rsidP="00BD6176">
      <w:pPr>
        <w:spacing w:after="0" w:line="240" w:lineRule="auto"/>
        <w:jc w:val="both"/>
      </w:pPr>
    </w:p>
    <w:p w:rsidR="0047675A" w:rsidRDefault="0047675A" w:rsidP="00BD6176">
      <w:pPr>
        <w:spacing w:after="0" w:line="240" w:lineRule="auto"/>
        <w:jc w:val="both"/>
      </w:pPr>
    </w:p>
    <w:p w:rsidR="0047675A" w:rsidRDefault="0047675A" w:rsidP="00BD6176">
      <w:pPr>
        <w:spacing w:after="0" w:line="240" w:lineRule="auto"/>
        <w:jc w:val="both"/>
      </w:pPr>
    </w:p>
    <w:p w:rsidR="0047675A" w:rsidRDefault="0047675A" w:rsidP="00BD6176">
      <w:pPr>
        <w:spacing w:after="0" w:line="240" w:lineRule="auto"/>
        <w:jc w:val="both"/>
      </w:pPr>
    </w:p>
    <w:p w:rsidR="00BD6176" w:rsidRPr="00F97D9C" w:rsidRDefault="00BD6176" w:rsidP="00BD6176">
      <w:pPr>
        <w:spacing w:after="0" w:line="240" w:lineRule="auto"/>
        <w:jc w:val="both"/>
      </w:pPr>
      <w:r w:rsidRPr="00F97D9C">
        <w:rPr>
          <w:noProof/>
          <w:lang w:eastAsia="en-ZA"/>
        </w:rPr>
        <w:pict>
          <v:shape id="_x0000_s1071" type="#_x0000_t202" style="position:absolute;left:0;text-align:left;margin-left:10.15pt;margin-top:9.05pt;width:122.3pt;height:25.85pt;z-index:251689984">
            <v:textbox style="mso-next-textbox:#_x0000_s1071">
              <w:txbxContent>
                <w:p w:rsidR="00684A03" w:rsidRPr="00511DB1" w:rsidRDefault="00684A03" w:rsidP="00BD6176">
                  <w:pPr>
                    <w:rPr>
                      <w:lang w:val="en-US"/>
                    </w:rPr>
                  </w:pPr>
                  <w:r>
                    <w:rPr>
                      <w:lang w:val="en-US"/>
                    </w:rPr>
                    <w:t>See class schedules</w:t>
                  </w:r>
                </w:p>
              </w:txbxContent>
            </v:textbox>
          </v:shape>
        </w:pict>
      </w:r>
    </w:p>
    <w:p w:rsidR="00BD6176" w:rsidRPr="00F97D9C" w:rsidRDefault="00BD6176" w:rsidP="00BD6176">
      <w:pPr>
        <w:spacing w:after="0" w:line="240" w:lineRule="auto"/>
        <w:jc w:val="both"/>
      </w:pPr>
    </w:p>
    <w:p w:rsidR="00BD6176" w:rsidRPr="00F97D9C" w:rsidRDefault="00BD6176" w:rsidP="00BD6176">
      <w:pPr>
        <w:spacing w:after="0" w:line="240" w:lineRule="auto"/>
        <w:jc w:val="both"/>
      </w:pPr>
    </w:p>
    <w:p w:rsidR="00BD6176" w:rsidRPr="00F97D9C" w:rsidRDefault="00BD6176" w:rsidP="00E529C7">
      <w:pPr>
        <w:spacing w:after="0" w:line="240" w:lineRule="auto"/>
        <w:jc w:val="both"/>
      </w:pPr>
    </w:p>
    <w:p w:rsidR="00597915" w:rsidRPr="00F97D9C" w:rsidRDefault="00597915" w:rsidP="00597915">
      <w:pPr>
        <w:spacing w:after="0" w:line="240" w:lineRule="auto"/>
        <w:jc w:val="both"/>
      </w:pPr>
      <w:r w:rsidRPr="00F97D9C">
        <w:t>You can start at any time.</w:t>
      </w:r>
    </w:p>
    <w:p w:rsidR="00597915" w:rsidRPr="00F97D9C" w:rsidRDefault="00597915" w:rsidP="00597915">
      <w:pPr>
        <w:spacing w:after="0" w:line="240" w:lineRule="auto"/>
        <w:jc w:val="both"/>
      </w:pPr>
      <w:r w:rsidRPr="00F97D9C">
        <w:rPr>
          <w:noProof/>
          <w:lang w:eastAsia="en-ZA"/>
        </w:rPr>
        <w:pict>
          <v:shape id="_x0000_s1086" type="#_x0000_t202" style="position:absolute;left:0;text-align:left;margin-left:10.15pt;margin-top:9.05pt;width:122.3pt;height:25.85pt;z-index:251704320">
            <v:textbox>
              <w:txbxContent>
                <w:p w:rsidR="00684A03" w:rsidRPr="00511DB1" w:rsidRDefault="00684A03" w:rsidP="00597915">
                  <w:pPr>
                    <w:rPr>
                      <w:lang w:val="en-US"/>
                    </w:rPr>
                  </w:pPr>
                  <w:r>
                    <w:rPr>
                      <w:lang w:val="en-US"/>
                    </w:rPr>
                    <w:t>Our methods</w:t>
                  </w:r>
                </w:p>
              </w:txbxContent>
            </v:textbox>
          </v:shape>
        </w:pic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52435" w:rsidRPr="00F97D9C" w:rsidRDefault="00552435" w:rsidP="00552435">
      <w:pPr>
        <w:pStyle w:val="Heading3"/>
        <w:numPr>
          <w:ilvl w:val="2"/>
          <w:numId w:val="10"/>
        </w:numPr>
      </w:pPr>
      <w:bookmarkStart w:id="20" w:name="_Toc507395526"/>
      <w:r w:rsidRPr="00F97D9C">
        <w:t>Group classes</w:t>
      </w:r>
      <w:bookmarkEnd w:id="20"/>
    </w:p>
    <w:p w:rsidR="00597915" w:rsidRPr="00F97D9C" w:rsidRDefault="00597915" w:rsidP="00597915">
      <w:pPr>
        <w:spacing w:after="0" w:line="240" w:lineRule="auto"/>
        <w:jc w:val="both"/>
      </w:pPr>
    </w:p>
    <w:p w:rsidR="00597915" w:rsidRPr="00F97D9C" w:rsidRDefault="00597915" w:rsidP="00597915">
      <w:pPr>
        <w:spacing w:after="0" w:line="240" w:lineRule="auto"/>
        <w:jc w:val="both"/>
      </w:pPr>
      <w:r w:rsidRPr="00F97D9C">
        <w:rPr>
          <w:noProof/>
          <w:lang w:eastAsia="en-ZA"/>
        </w:rPr>
        <w:pict>
          <v:shape id="_x0000_s1103" type="#_x0000_t202" style="position:absolute;left:0;text-align:left;margin-left:18.15pt;margin-top:2.35pt;width:365.5pt;height:54pt;z-index:251721728">
            <v:textbox>
              <w:txbxContent>
                <w:p w:rsidR="00684A03" w:rsidRPr="009752C8" w:rsidRDefault="00684A03" w:rsidP="00597915">
                  <w:pPr>
                    <w:jc w:val="center"/>
                    <w:rPr>
                      <w:lang w:val="en-US"/>
                    </w:rPr>
                  </w:pPr>
                  <w:r>
                    <w:rPr>
                      <w:rFonts w:eastAsia="Times New Roman" w:cs="Times New Roman"/>
                      <w:b/>
                      <w:bCs/>
                      <w:color w:val="1D1D1D"/>
                      <w:sz w:val="23"/>
                      <w:szCs w:val="23"/>
                      <w:lang w:val="en-US" w:eastAsia="en-ZA"/>
                    </w:rPr>
                    <w:t>Pic of model children students</w:t>
                  </w:r>
                </w:p>
              </w:txbxContent>
            </v:textbox>
          </v:shape>
        </w:pic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597915">
      <w:pPr>
        <w:spacing w:after="0" w:line="240" w:lineRule="auto"/>
        <w:jc w:val="both"/>
      </w:pPr>
      <w:r w:rsidRPr="00F97D9C">
        <w:rPr>
          <w:noProof/>
          <w:lang w:eastAsia="en-ZA"/>
        </w:rPr>
        <w:pict>
          <v:shape id="_x0000_s1098" type="#_x0000_t202" style="position:absolute;left:0;text-align:left;margin-left:26.3pt;margin-top:2.1pt;width:365.5pt;height:43.4pt;z-index:251716608">
            <v:textbox style="mso-next-textbox:#_x0000_s1098">
              <w:txbxContent>
                <w:p w:rsidR="00684A03" w:rsidRDefault="00684A03" w:rsidP="00F861D5">
                  <w:pPr>
                    <w:spacing w:after="0" w:line="240" w:lineRule="auto"/>
                    <w:jc w:val="both"/>
                    <w:rPr>
                      <w:lang w:val="en-US"/>
                    </w:rPr>
                  </w:pPr>
                  <w:r>
                    <w:rPr>
                      <w:lang w:val="en-US"/>
                    </w:rPr>
                    <w:t xml:space="preserve">It's never too early to learn a new language so </w:t>
                  </w:r>
                  <w:r w:rsidR="008D2920" w:rsidRPr="007675F8">
                    <w:rPr>
                      <w:lang w:val="en-US"/>
                    </w:rPr>
                    <w:t>boost</w:t>
                  </w:r>
                  <w:r w:rsidRPr="007675F8">
                    <w:rPr>
                      <w:lang w:val="en-US"/>
                    </w:rPr>
                    <w:t xml:space="preserve"> your linguistic universe with </w:t>
                  </w:r>
                  <w:r>
                    <w:rPr>
                      <w:lang w:val="en-US"/>
                    </w:rPr>
                    <w:t>a new African language. Sign up now for our group classes.</w:t>
                  </w:r>
                </w:p>
                <w:p w:rsidR="00684A03" w:rsidRPr="009C6FD3" w:rsidRDefault="00684A03" w:rsidP="00597915">
                  <w:pPr>
                    <w:jc w:val="center"/>
                  </w:pPr>
                </w:p>
              </w:txbxContent>
            </v:textbox>
          </v:shape>
        </w:pic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6E1961" w:rsidRPr="00F97D9C" w:rsidRDefault="006E1961" w:rsidP="00597915">
      <w:pPr>
        <w:spacing w:after="0" w:line="240" w:lineRule="auto"/>
        <w:jc w:val="both"/>
      </w:pPr>
    </w:p>
    <w:p w:rsidR="004A2293" w:rsidRPr="00F97D9C" w:rsidRDefault="004A2293" w:rsidP="00597915">
      <w:pPr>
        <w:spacing w:after="0" w:line="240" w:lineRule="auto"/>
        <w:jc w:val="both"/>
      </w:pPr>
      <w:r w:rsidRPr="00F97D9C">
        <w:t>Our classes are grouped into different age brackets:</w:t>
      </w:r>
    </w:p>
    <w:p w:rsidR="004A2293" w:rsidRPr="00F97D9C" w:rsidRDefault="004A2293" w:rsidP="004A2293">
      <w:pPr>
        <w:pStyle w:val="ListParagraph"/>
        <w:numPr>
          <w:ilvl w:val="0"/>
          <w:numId w:val="25"/>
        </w:numPr>
        <w:spacing w:after="0" w:line="240" w:lineRule="auto"/>
        <w:jc w:val="both"/>
      </w:pPr>
      <w:r w:rsidRPr="00F97D9C">
        <w:t>Preschoolers: 3-6</w:t>
      </w:r>
    </w:p>
    <w:p w:rsidR="004A2293" w:rsidRPr="00F97D9C" w:rsidRDefault="004A2293" w:rsidP="004A2293">
      <w:pPr>
        <w:pStyle w:val="ListParagraph"/>
        <w:numPr>
          <w:ilvl w:val="0"/>
          <w:numId w:val="25"/>
        </w:numPr>
        <w:spacing w:after="0" w:line="240" w:lineRule="auto"/>
        <w:jc w:val="both"/>
      </w:pPr>
      <w:r w:rsidRPr="00F97D9C">
        <w:t>Primary schoolers: 7-10</w:t>
      </w:r>
    </w:p>
    <w:p w:rsidR="004A2293" w:rsidRPr="00F97D9C" w:rsidRDefault="004A2293" w:rsidP="004A2293">
      <w:pPr>
        <w:pStyle w:val="ListParagraph"/>
        <w:numPr>
          <w:ilvl w:val="0"/>
          <w:numId w:val="25"/>
        </w:numPr>
        <w:spacing w:after="0" w:line="240" w:lineRule="auto"/>
        <w:jc w:val="both"/>
      </w:pPr>
      <w:r w:rsidRPr="00F97D9C">
        <w:t>Tweens: 10-13</w:t>
      </w:r>
    </w:p>
    <w:p w:rsidR="004A2293" w:rsidRPr="00F97D9C" w:rsidRDefault="004A2293" w:rsidP="004A2293">
      <w:pPr>
        <w:pStyle w:val="ListParagraph"/>
        <w:numPr>
          <w:ilvl w:val="0"/>
          <w:numId w:val="25"/>
        </w:numPr>
        <w:spacing w:after="0" w:line="240" w:lineRule="auto"/>
        <w:jc w:val="both"/>
      </w:pPr>
      <w:r w:rsidRPr="00F97D9C">
        <w:t>Teens: 14-18</w: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597915" w:rsidRPr="00F97D9C" w:rsidTr="00AD6779">
        <w:tc>
          <w:tcPr>
            <w:tcW w:w="4621" w:type="dxa"/>
          </w:tcPr>
          <w:p w:rsidR="00597915" w:rsidRPr="00F97D9C" w:rsidRDefault="00597915" w:rsidP="00AD6779">
            <w:pPr>
              <w:jc w:val="both"/>
              <w:rPr>
                <w:b/>
              </w:rPr>
            </w:pPr>
            <w:r w:rsidRPr="00F97D9C">
              <w:rPr>
                <w:b/>
              </w:rPr>
              <w:t>Class schedules</w:t>
            </w:r>
          </w:p>
          <w:p w:rsidR="00597915" w:rsidRPr="00F97D9C" w:rsidRDefault="00597915" w:rsidP="00AD6779">
            <w:pPr>
              <w:jc w:val="both"/>
            </w:pPr>
          </w:p>
          <w:p w:rsidR="00597915" w:rsidRPr="00F97D9C" w:rsidRDefault="00597915" w:rsidP="00AD6779">
            <w:pPr>
              <w:jc w:val="both"/>
            </w:pPr>
            <w:r w:rsidRPr="00F97D9C">
              <w:t>We run 90 minute classes between 08.30 and 21.00 on weekdays and xxxx and xxxx on Saturdays. We have an opportunity to join classes at any time.</w:t>
            </w:r>
          </w:p>
          <w:p w:rsidR="00597915" w:rsidRPr="00F97D9C" w:rsidRDefault="00597915" w:rsidP="00AD6779">
            <w:pPr>
              <w:jc w:val="both"/>
            </w:pPr>
            <w:r w:rsidRPr="00F97D9C">
              <w:rPr>
                <w:noProof/>
                <w:lang w:eastAsia="en-ZA"/>
              </w:rPr>
              <w:pict>
                <v:shape id="_x0000_s1087" type="#_x0000_t202" style="position:absolute;left:0;text-align:left;margin-left:10.15pt;margin-top:6.35pt;width:122.3pt;height:25.85pt;z-index:251705344">
                  <v:textbox style="mso-next-textbox:#_x0000_s1087">
                    <w:txbxContent>
                      <w:p w:rsidR="00684A03" w:rsidRPr="00511DB1" w:rsidRDefault="00684A03" w:rsidP="00597915">
                        <w:pPr>
                          <w:rPr>
                            <w:lang w:val="en-US"/>
                          </w:rPr>
                        </w:pPr>
                        <w:r>
                          <w:rPr>
                            <w:lang w:val="en-US"/>
                          </w:rPr>
                          <w:t>See class schedules</w:t>
                        </w:r>
                      </w:p>
                      <w:p w:rsidR="00684A03" w:rsidRPr="009C6FD3" w:rsidRDefault="00684A03" w:rsidP="00597915"/>
                    </w:txbxContent>
                  </v:textbox>
                </v:shape>
              </w:pict>
            </w:r>
          </w:p>
          <w:p w:rsidR="00597915" w:rsidRPr="00F97D9C" w:rsidRDefault="00597915" w:rsidP="00AD6779">
            <w:pPr>
              <w:jc w:val="both"/>
            </w:pPr>
          </w:p>
          <w:p w:rsidR="00597915" w:rsidRPr="00F97D9C" w:rsidRDefault="00597915" w:rsidP="00AD6779">
            <w:pPr>
              <w:jc w:val="both"/>
            </w:pPr>
          </w:p>
        </w:tc>
        <w:tc>
          <w:tcPr>
            <w:tcW w:w="4621" w:type="dxa"/>
          </w:tcPr>
          <w:p w:rsidR="00597915" w:rsidRPr="00F97D9C" w:rsidRDefault="00597915" w:rsidP="00AD6779">
            <w:pPr>
              <w:jc w:val="both"/>
              <w:rPr>
                <w:b/>
              </w:rPr>
            </w:pPr>
            <w:r w:rsidRPr="00F97D9C">
              <w:rPr>
                <w:b/>
              </w:rPr>
              <w:t>About group classes</w:t>
            </w:r>
          </w:p>
          <w:p w:rsidR="00597915" w:rsidRPr="00F97D9C" w:rsidRDefault="00597915" w:rsidP="00AD6779">
            <w:pPr>
              <w:jc w:val="both"/>
            </w:pPr>
          </w:p>
          <w:p w:rsidR="00597915" w:rsidRPr="00F97D9C" w:rsidRDefault="00F97D9C" w:rsidP="00AD6779">
            <w:pPr>
              <w:jc w:val="both"/>
            </w:pPr>
            <w:r w:rsidRPr="00F97D9C">
              <w:t>Our group classes are always kept</w:t>
            </w:r>
            <w:r>
              <w:t xml:space="preserve"> small</w:t>
            </w:r>
            <w:r w:rsidRPr="00F97D9C">
              <w:t xml:space="preserve"> to ensure we pay attention to each student's needs. </w:t>
            </w:r>
            <w:commentRangeStart w:id="21"/>
            <w:r w:rsidR="00597915" w:rsidRPr="00F97D9C">
              <w:t>Your level will be determined by your speaking ability</w:t>
            </w:r>
            <w:commentRangeEnd w:id="21"/>
            <w:r w:rsidR="00597915" w:rsidRPr="00F97D9C">
              <w:rPr>
                <w:rStyle w:val="CommentReference"/>
              </w:rPr>
              <w:commentReference w:id="21"/>
            </w:r>
            <w:r w:rsidR="00597915" w:rsidRPr="00F97D9C">
              <w:t>.</w:t>
            </w:r>
          </w:p>
          <w:p w:rsidR="00597915" w:rsidRPr="00F97D9C" w:rsidRDefault="00597915" w:rsidP="00AD6779">
            <w:pPr>
              <w:jc w:val="both"/>
            </w:pPr>
          </w:p>
          <w:p w:rsidR="00597915" w:rsidRPr="00F97D9C" w:rsidRDefault="00597915" w:rsidP="00AD6779">
            <w:pPr>
              <w:jc w:val="both"/>
            </w:pPr>
            <w:r w:rsidRPr="00F97D9C">
              <w:t>Classes run over a course of 12 weeks.</w:t>
            </w:r>
          </w:p>
          <w:p w:rsidR="00597915" w:rsidRPr="00F97D9C" w:rsidRDefault="00597915" w:rsidP="00AD6779">
            <w:pPr>
              <w:jc w:val="both"/>
            </w:pPr>
          </w:p>
        </w:tc>
      </w:tr>
    </w:tbl>
    <w:p w:rsidR="00597915" w:rsidRPr="00F97D9C" w:rsidRDefault="00597915" w:rsidP="00597915">
      <w:pPr>
        <w:spacing w:after="0" w:line="240" w:lineRule="auto"/>
        <w:jc w:val="both"/>
      </w:pPr>
    </w:p>
    <w:p w:rsidR="00597915" w:rsidRPr="00F97D9C" w:rsidRDefault="00597915" w:rsidP="00597915">
      <w:pPr>
        <w:spacing w:after="0" w:line="240" w:lineRule="auto"/>
        <w:jc w:val="both"/>
      </w:pPr>
      <w:r w:rsidRPr="00F97D9C">
        <w:rPr>
          <w:noProof/>
          <w:lang w:eastAsia="en-ZA"/>
        </w:rPr>
        <w:pict>
          <v:shape id="_x0000_s1090" type="#_x0000_t202" style="position:absolute;left:0;text-align:left;margin-left:26.3pt;margin-top:92pt;width:365.5pt;height:25.85pt;z-index:251708416">
            <v:textbox style="mso-next-textbox:#_x0000_s1090">
              <w:txbxContent>
                <w:p w:rsidR="00684A03" w:rsidRPr="00457D90" w:rsidRDefault="00684A03" w:rsidP="00597915">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r>
                    <w:rPr>
                      <w:rFonts w:eastAsia="Times New Roman" w:cs="Times New Roman"/>
                      <w:b/>
                      <w:bCs/>
                      <w:color w:val="1D1D1D"/>
                      <w:sz w:val="23"/>
                      <w:szCs w:val="23"/>
                      <w:lang w:eastAsia="en-ZA"/>
                    </w:rPr>
                    <w:t xml:space="preserve">Contact us so we can find the right class for you. </w:t>
                  </w:r>
                </w:p>
                <w:p w:rsidR="00684A03" w:rsidRPr="009C6FD3" w:rsidRDefault="00684A03" w:rsidP="00597915">
                  <w:pPr>
                    <w:jc w:val="center"/>
                  </w:pPr>
                </w:p>
              </w:txbxContent>
            </v:textbox>
          </v:shape>
        </w:pict>
      </w:r>
      <w:r w:rsidRPr="00F97D9C">
        <w:rPr>
          <w:noProof/>
          <w:lang w:eastAsia="en-ZA"/>
        </w:rPr>
        <w:pict>
          <v:shape id="_x0000_s1089" type="#_x0000_t202" style="position:absolute;left:0;text-align:left;margin-left:26.3pt;margin-top:3.55pt;width:365.5pt;height:25.85pt;z-index:251707392">
            <v:textbox style="mso-next-textbox:#_x0000_s1089">
              <w:txbxContent>
                <w:p w:rsidR="008D2920" w:rsidRPr="009C6FD3" w:rsidRDefault="008D2920" w:rsidP="008D2920">
                  <w:pPr>
                    <w:shd w:val="clear" w:color="auto" w:fill="F5F5F5"/>
                    <w:spacing w:before="100" w:beforeAutospacing="1" w:after="100" w:afterAutospacing="1" w:line="320" w:lineRule="atLeast"/>
                    <w:jc w:val="center"/>
                    <w:textAlignment w:val="baseline"/>
                    <w:outlineLvl w:val="4"/>
                  </w:pPr>
                  <w:r>
                    <w:rPr>
                      <w:rFonts w:eastAsia="Times New Roman" w:cs="Times New Roman"/>
                      <w:b/>
                      <w:bCs/>
                      <w:color w:val="1D1D1D"/>
                      <w:sz w:val="23"/>
                      <w:szCs w:val="23"/>
                      <w:lang w:eastAsia="en-ZA"/>
                    </w:rPr>
                    <w:t>A quick call will help us test your proficiency level. Call us on xxxx to arrange.</w:t>
                  </w:r>
                  <w:r w:rsidRPr="009C6FD3">
                    <w:t xml:space="preserve"> </w:t>
                  </w:r>
                </w:p>
                <w:p w:rsidR="00684A03" w:rsidRPr="008D2920" w:rsidRDefault="00684A03" w:rsidP="008D2920"/>
              </w:txbxContent>
            </v:textbox>
          </v:shape>
        </w:pict>
      </w:r>
      <w:r w:rsidRPr="00F97D9C">
        <w:rPr>
          <w:noProof/>
          <w:lang w:eastAsia="en-ZA"/>
        </w:rPr>
        <w:pict>
          <v:shape id="_x0000_s1088" type="#_x0000_t202" style="position:absolute;left:0;text-align:left;margin-left:26.3pt;margin-top:3.55pt;width:365.5pt;height:25.85pt;z-index:251706368">
            <v:textbox style="mso-next-textbox:#_x0000_s1088">
              <w:txbxContent>
                <w:p w:rsidR="00684A03" w:rsidRPr="00457D90" w:rsidRDefault="00684A03" w:rsidP="00597915">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r w:rsidRPr="00457D90">
                    <w:rPr>
                      <w:rFonts w:eastAsia="Times New Roman" w:cs="Times New Roman"/>
                      <w:b/>
                      <w:bCs/>
                      <w:color w:val="1D1D1D"/>
                      <w:sz w:val="23"/>
                      <w:szCs w:val="23"/>
                      <w:lang w:eastAsia="en-ZA"/>
                    </w:rPr>
                    <w:t xml:space="preserve">“We can test your proficiency with a 5 minute call. </w:t>
                  </w:r>
                  <w:r>
                    <w:rPr>
                      <w:rFonts w:eastAsia="Times New Roman" w:cs="Times New Roman"/>
                      <w:b/>
                      <w:bCs/>
                      <w:color w:val="1D1D1D"/>
                      <w:sz w:val="23"/>
                      <w:szCs w:val="23"/>
                      <w:lang w:eastAsia="en-ZA"/>
                    </w:rPr>
                    <w:t>xxxxx</w:t>
                  </w:r>
                  <w:r w:rsidRPr="00457D90">
                    <w:rPr>
                      <w:rFonts w:eastAsia="Times New Roman" w:cs="Times New Roman"/>
                      <w:b/>
                      <w:bCs/>
                      <w:color w:val="1D1D1D"/>
                      <w:sz w:val="23"/>
                      <w:szCs w:val="23"/>
                      <w:lang w:eastAsia="en-ZA"/>
                    </w:rPr>
                    <w:t>”.</w:t>
                  </w:r>
                </w:p>
                <w:p w:rsidR="00684A03" w:rsidRPr="009C6FD3" w:rsidRDefault="00684A03" w:rsidP="00597915">
                  <w:pPr>
                    <w:jc w:val="center"/>
                  </w:pPr>
                </w:p>
              </w:txbxContent>
            </v:textbox>
          </v:shape>
        </w:pict>
      </w:r>
    </w:p>
    <w:p w:rsidR="00597915" w:rsidRPr="00F97D9C" w:rsidRDefault="00597915" w:rsidP="00597915">
      <w:pPr>
        <w:spacing w:after="0" w:line="240" w:lineRule="auto"/>
        <w:jc w:val="both"/>
      </w:pPr>
      <w:commentRangeStart w:id="22"/>
      <w:r w:rsidRPr="00F97D9C">
        <w:t>.</w:t>
      </w:r>
      <w:commentRangeEnd w:id="22"/>
      <w:r w:rsidRPr="00F97D9C">
        <w:rPr>
          <w:rStyle w:val="CommentReference"/>
        </w:rPr>
        <w:commentReference w:id="22"/>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r w:rsidRPr="00F97D9C">
        <w:t>Our fun filled approach will keep you motivated to learn.</w: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r w:rsidRPr="00F97D9C">
        <w:t>We offer classes from beginner to advanced levels.</w: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6E1961" w:rsidRPr="00F97D9C" w:rsidRDefault="006E1961" w:rsidP="00597915">
      <w:pPr>
        <w:spacing w:after="0" w:line="240" w:lineRule="auto"/>
        <w:jc w:val="both"/>
      </w:pPr>
    </w:p>
    <w:p w:rsidR="00597915" w:rsidRPr="00F97D9C" w:rsidRDefault="006E1961" w:rsidP="00597915">
      <w:pPr>
        <w:spacing w:after="0" w:line="240" w:lineRule="auto"/>
        <w:jc w:val="both"/>
      </w:pPr>
      <w:r w:rsidRPr="00F97D9C">
        <w:rPr>
          <w:noProof/>
          <w:lang w:eastAsia="en-ZA"/>
        </w:rPr>
        <w:pict>
          <v:shape id="_x0000_s1091" type="#_x0000_t202" style="position:absolute;left:0;text-align:left;margin-left:10.15pt;margin-top:11.9pt;width:214.6pt;height:25.85pt;z-index:251709440" fillcolor="yellow">
            <v:textbox>
              <w:txbxContent>
                <w:p w:rsidR="00684A03" w:rsidRPr="00511DB1" w:rsidRDefault="00684A03" w:rsidP="00597915">
                  <w:pPr>
                    <w:jc w:val="center"/>
                    <w:rPr>
                      <w:lang w:val="en-US"/>
                    </w:rPr>
                  </w:pPr>
                  <w:r>
                    <w:rPr>
                      <w:lang w:val="en-US"/>
                    </w:rPr>
                    <w:t>Register for group adult classes</w:t>
                  </w:r>
                </w:p>
                <w:p w:rsidR="00684A03" w:rsidRPr="009C6FD3" w:rsidRDefault="00684A03" w:rsidP="00597915"/>
              </w:txbxContent>
            </v:textbox>
          </v:shape>
        </w:pict>
      </w:r>
    </w:p>
    <w:p w:rsidR="00597915" w:rsidRPr="00F97D9C" w:rsidRDefault="00597915" w:rsidP="00597915">
      <w:pPr>
        <w:spacing w:after="0" w:line="240" w:lineRule="auto"/>
        <w:jc w:val="both"/>
      </w:pPr>
    </w:p>
    <w:p w:rsidR="006E1961" w:rsidRPr="00F97D9C" w:rsidRDefault="006E1961" w:rsidP="00597915">
      <w:pPr>
        <w:spacing w:after="0" w:line="240" w:lineRule="auto"/>
        <w:jc w:val="both"/>
      </w:pPr>
    </w:p>
    <w:p w:rsidR="006E1961" w:rsidRPr="00F97D9C" w:rsidRDefault="006E1961" w:rsidP="00597915">
      <w:pPr>
        <w:spacing w:after="0" w:line="240" w:lineRule="auto"/>
        <w:jc w:val="both"/>
      </w:pPr>
    </w:p>
    <w:p w:rsidR="006E1961" w:rsidRPr="00F97D9C" w:rsidRDefault="006E1961" w:rsidP="00597915">
      <w:pPr>
        <w:spacing w:after="0" w:line="240" w:lineRule="auto"/>
        <w:jc w:val="both"/>
      </w:pPr>
    </w:p>
    <w:p w:rsidR="00597915" w:rsidRPr="00F97D9C" w:rsidRDefault="00597915" w:rsidP="00552435">
      <w:pPr>
        <w:pStyle w:val="Heading3"/>
        <w:numPr>
          <w:ilvl w:val="2"/>
          <w:numId w:val="10"/>
        </w:numPr>
      </w:pPr>
      <w:bookmarkStart w:id="23" w:name="_Toc507395527"/>
      <w:r w:rsidRPr="00F97D9C">
        <w:t>Private Classes</w:t>
      </w:r>
      <w:r w:rsidR="00496027" w:rsidRPr="00F97D9C">
        <w:t xml:space="preserve"> and Tutoring</w:t>
      </w:r>
      <w:bookmarkEnd w:id="23"/>
    </w:p>
    <w:p w:rsidR="00597915" w:rsidRPr="00F97D9C" w:rsidRDefault="00597915" w:rsidP="00597915">
      <w:pPr>
        <w:spacing w:after="0" w:line="240" w:lineRule="auto"/>
        <w:jc w:val="both"/>
      </w:pPr>
      <w:r w:rsidRPr="00F97D9C">
        <w:rPr>
          <w:noProof/>
          <w:lang w:eastAsia="en-ZA"/>
        </w:rPr>
        <w:pict>
          <v:shape id="_x0000_s1102" type="#_x0000_t202" style="position:absolute;left:0;text-align:left;margin-left:16.5pt;margin-top:9pt;width:365.5pt;height:54pt;z-index:251720704">
            <v:textbox>
              <w:txbxContent>
                <w:p w:rsidR="00684A03" w:rsidRPr="009752C8" w:rsidRDefault="00684A03" w:rsidP="00597915">
                  <w:pPr>
                    <w:jc w:val="center"/>
                    <w:rPr>
                      <w:lang w:val="en-US"/>
                    </w:rPr>
                  </w:pPr>
                  <w:r>
                    <w:rPr>
                      <w:rFonts w:eastAsia="Times New Roman" w:cs="Times New Roman"/>
                      <w:b/>
                      <w:bCs/>
                      <w:color w:val="1D1D1D"/>
                      <w:sz w:val="23"/>
                      <w:szCs w:val="23"/>
                      <w:lang w:val="en-US" w:eastAsia="en-ZA"/>
                    </w:rPr>
                    <w:t>Pic of me and model learner</w:t>
                  </w:r>
                </w:p>
              </w:txbxContent>
            </v:textbox>
          </v:shape>
        </w:pic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597915">
      <w:pPr>
        <w:spacing w:after="0" w:line="240" w:lineRule="auto"/>
        <w:jc w:val="both"/>
      </w:pPr>
      <w:r w:rsidRPr="00F97D9C">
        <w:rPr>
          <w:noProof/>
          <w:lang w:eastAsia="en-ZA"/>
        </w:rPr>
        <w:pict>
          <v:shape id="_x0000_s1092" type="#_x0000_t202" style="position:absolute;left:0;text-align:left;margin-left:9pt;margin-top:6.45pt;width:365.5pt;height:41.25pt;z-index:251710464">
            <v:textbox>
              <w:txbxContent>
                <w:p w:rsidR="00684A03" w:rsidRPr="00457D90" w:rsidRDefault="00684A03" w:rsidP="00597915">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r>
                    <w:rPr>
                      <w:rFonts w:eastAsia="Times New Roman" w:cs="Times New Roman"/>
                      <w:b/>
                      <w:bCs/>
                      <w:color w:val="1D1D1D"/>
                      <w:sz w:val="23"/>
                      <w:szCs w:val="23"/>
                      <w:lang w:eastAsia="en-ZA"/>
                    </w:rPr>
                    <w:t xml:space="preserve">Improve confidence and build </w:t>
                  </w:r>
                  <w:r w:rsidR="008D2920">
                    <w:rPr>
                      <w:rFonts w:eastAsia="Times New Roman" w:cs="Times New Roman"/>
                      <w:b/>
                      <w:bCs/>
                      <w:color w:val="1D1D1D"/>
                      <w:sz w:val="23"/>
                      <w:szCs w:val="23"/>
                      <w:lang w:eastAsia="en-ZA"/>
                    </w:rPr>
                    <w:t>a new skill</w:t>
                  </w:r>
                  <w:r>
                    <w:rPr>
                      <w:rFonts w:eastAsia="Times New Roman" w:cs="Times New Roman"/>
                      <w:b/>
                      <w:bCs/>
                      <w:color w:val="1D1D1D"/>
                      <w:sz w:val="23"/>
                      <w:szCs w:val="23"/>
                      <w:lang w:eastAsia="en-ZA"/>
                    </w:rPr>
                    <w:t xml:space="preserve"> for your child with a new language</w:t>
                  </w:r>
                </w:p>
                <w:p w:rsidR="00684A03" w:rsidRPr="00457D90" w:rsidRDefault="00684A03" w:rsidP="00597915">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p>
                <w:p w:rsidR="00684A03" w:rsidRPr="009C6FD3" w:rsidRDefault="00684A03" w:rsidP="00597915">
                  <w:pPr>
                    <w:jc w:val="center"/>
                  </w:pPr>
                </w:p>
              </w:txbxContent>
            </v:textbox>
          </v:shape>
        </w:pict>
      </w:r>
    </w:p>
    <w:p w:rsidR="00597915" w:rsidRPr="00F97D9C" w:rsidRDefault="00597915" w:rsidP="00597915">
      <w:pPr>
        <w:spacing w:after="0" w:line="240" w:lineRule="auto"/>
        <w:jc w:val="both"/>
      </w:pPr>
      <w:commentRangeStart w:id="24"/>
      <w:r w:rsidRPr="00F97D9C">
        <w:t>x</w:t>
      </w:r>
      <w:commentRangeEnd w:id="24"/>
      <w:r w:rsidRPr="00F97D9C">
        <w:rPr>
          <w:rStyle w:val="CommentReference"/>
        </w:rPr>
        <w:commentReference w:id="24"/>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81249C" w:rsidRPr="00F97D9C" w:rsidRDefault="00F861D5" w:rsidP="00597915">
      <w:pPr>
        <w:spacing w:after="0" w:line="240" w:lineRule="auto"/>
        <w:jc w:val="both"/>
      </w:pPr>
      <w:r w:rsidRPr="00F97D9C">
        <w:t xml:space="preserve">We offer a 1 hour fun-filled class through play to engage children from 3 years old to learn and practice a target African language. </w:t>
      </w:r>
      <w:r w:rsidR="0081249C" w:rsidRPr="00F97D9C">
        <w:t>Private lessons are suitable for:</w:t>
      </w:r>
    </w:p>
    <w:p w:rsidR="0081249C" w:rsidRPr="00F97D9C" w:rsidRDefault="0081249C" w:rsidP="0081249C">
      <w:pPr>
        <w:pStyle w:val="ListParagraph"/>
        <w:numPr>
          <w:ilvl w:val="0"/>
          <w:numId w:val="17"/>
        </w:numPr>
        <w:spacing w:after="0" w:line="240" w:lineRule="auto"/>
        <w:jc w:val="both"/>
      </w:pPr>
      <w:r w:rsidRPr="00F97D9C">
        <w:t xml:space="preserve">Children </w:t>
      </w:r>
      <w:r w:rsidR="00297717" w:rsidRPr="00F97D9C">
        <w:t xml:space="preserve">who do not </w:t>
      </w:r>
      <w:r w:rsidR="00F97D9C" w:rsidRPr="00F97D9C">
        <w:t>acclimatise</w:t>
      </w:r>
      <w:r w:rsidR="00297717" w:rsidRPr="00F97D9C">
        <w:t xml:space="preserve"> well in group settings </w:t>
      </w:r>
    </w:p>
    <w:p w:rsidR="0081249C" w:rsidRPr="00F97D9C" w:rsidRDefault="0081249C" w:rsidP="0081249C">
      <w:pPr>
        <w:pStyle w:val="ListParagraph"/>
        <w:numPr>
          <w:ilvl w:val="0"/>
          <w:numId w:val="17"/>
        </w:numPr>
        <w:spacing w:after="0" w:line="240" w:lineRule="auto"/>
        <w:jc w:val="both"/>
      </w:pPr>
      <w:r w:rsidRPr="00F97D9C">
        <w:t>Children requiring tutoring for a language taught at school</w:t>
      </w:r>
      <w:r w:rsidR="00297717" w:rsidRPr="00F97D9C">
        <w:t xml:space="preserve"> </w:t>
      </w:r>
    </w:p>
    <w:p w:rsidR="0081249C" w:rsidRPr="00F97D9C" w:rsidRDefault="0081249C" w:rsidP="0081249C">
      <w:pPr>
        <w:pStyle w:val="ListParagraph"/>
        <w:numPr>
          <w:ilvl w:val="0"/>
          <w:numId w:val="17"/>
        </w:numPr>
        <w:spacing w:after="0" w:line="240" w:lineRule="auto"/>
        <w:jc w:val="both"/>
      </w:pPr>
      <w:r w:rsidRPr="00F97D9C">
        <w:t>Children whose parents want them to only be taught in their own homes</w:t>
      </w:r>
    </w:p>
    <w:p w:rsidR="0081249C" w:rsidRPr="00F97D9C" w:rsidRDefault="0081249C" w:rsidP="00597915">
      <w:pPr>
        <w:spacing w:after="0" w:line="240" w:lineRule="auto"/>
        <w:jc w:val="both"/>
      </w:pPr>
    </w:p>
    <w:p w:rsidR="00597915" w:rsidRPr="00F97D9C" w:rsidRDefault="00F861D5" w:rsidP="00597915">
      <w:pPr>
        <w:spacing w:after="0" w:line="240" w:lineRule="auto"/>
        <w:jc w:val="both"/>
      </w:pPr>
      <w:r w:rsidRPr="00F97D9C">
        <w:t xml:space="preserve">Our </w:t>
      </w:r>
      <w:r w:rsidR="007B1060" w:rsidRPr="00F97D9C">
        <w:t>p</w:t>
      </w:r>
      <w:r w:rsidR="00597915" w:rsidRPr="00F97D9C">
        <w:t>rivate lessons are customised to your needs and interests be it for social, school or travel needs. The only challenge with private one-on-one lessons is the lack of practice with other students.</w: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r w:rsidRPr="00F97D9C">
        <w:t>Private lessons take place at Rera's premises or at the student's home. Transport charges are added to locations outside of a 10km radius from Rera's premises.</w:t>
      </w:r>
    </w:p>
    <w:p w:rsidR="00597915" w:rsidRPr="00F97D9C" w:rsidRDefault="00597915" w:rsidP="00597915">
      <w:pPr>
        <w:spacing w:after="0" w:line="240" w:lineRule="auto"/>
        <w:jc w:val="both"/>
      </w:pPr>
    </w:p>
    <w:p w:rsidR="00597915" w:rsidRPr="00F97D9C" w:rsidRDefault="00597915" w:rsidP="00597915">
      <w:pPr>
        <w:spacing w:after="0" w:line="240" w:lineRule="auto"/>
        <w:jc w:val="both"/>
        <w:rPr>
          <w:b/>
        </w:rPr>
      </w:pPr>
      <w:r w:rsidRPr="00F97D9C">
        <w:rPr>
          <w:b/>
        </w:rPr>
        <w:t>Rera offers different types of private lessons:</w:t>
      </w:r>
    </w:p>
    <w:p w:rsidR="00597915" w:rsidRPr="00F97D9C" w:rsidRDefault="00597915" w:rsidP="00597915">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597915" w:rsidRPr="00F97D9C" w:rsidTr="00AD6779">
        <w:tc>
          <w:tcPr>
            <w:tcW w:w="4621" w:type="dxa"/>
          </w:tcPr>
          <w:p w:rsidR="00597915" w:rsidRPr="00F97D9C" w:rsidRDefault="00597915" w:rsidP="00AD6779">
            <w:pPr>
              <w:jc w:val="both"/>
              <w:rPr>
                <w:b/>
              </w:rPr>
            </w:pPr>
            <w:r w:rsidRPr="00F97D9C">
              <w:rPr>
                <w:b/>
              </w:rPr>
              <w:t>Private Classes</w:t>
            </w:r>
          </w:p>
          <w:p w:rsidR="00597915" w:rsidRPr="00F97D9C" w:rsidRDefault="00597915" w:rsidP="00AD6779">
            <w:pPr>
              <w:pStyle w:val="ListParagraph"/>
              <w:numPr>
                <w:ilvl w:val="0"/>
                <w:numId w:val="9"/>
              </w:numPr>
              <w:ind w:left="284" w:hanging="284"/>
              <w:jc w:val="both"/>
            </w:pPr>
            <w:r w:rsidRPr="00F97D9C">
              <w:t>One-on-one</w:t>
            </w:r>
          </w:p>
          <w:p w:rsidR="00597915" w:rsidRPr="00F97D9C" w:rsidRDefault="00597915" w:rsidP="00AD6779">
            <w:pPr>
              <w:pStyle w:val="ListParagraph"/>
              <w:numPr>
                <w:ilvl w:val="0"/>
                <w:numId w:val="9"/>
              </w:numPr>
              <w:ind w:left="284" w:hanging="284"/>
              <w:jc w:val="both"/>
            </w:pPr>
            <w:r w:rsidRPr="00F97D9C">
              <w:t>Less than 4 people</w:t>
            </w:r>
          </w:p>
          <w:p w:rsidR="00597915" w:rsidRPr="00F97D9C" w:rsidRDefault="00597915" w:rsidP="00AD6779">
            <w:pPr>
              <w:jc w:val="both"/>
            </w:pPr>
          </w:p>
          <w:p w:rsidR="00597915" w:rsidRPr="00F97D9C" w:rsidRDefault="00597915" w:rsidP="00AD6779">
            <w:pPr>
              <w:jc w:val="both"/>
            </w:pPr>
          </w:p>
        </w:tc>
        <w:tc>
          <w:tcPr>
            <w:tcW w:w="4621" w:type="dxa"/>
          </w:tcPr>
          <w:p w:rsidR="00597915" w:rsidRPr="00F97D9C" w:rsidRDefault="00597915" w:rsidP="00AD6779">
            <w:pPr>
              <w:jc w:val="both"/>
              <w:rPr>
                <w:b/>
              </w:rPr>
            </w:pPr>
            <w:r w:rsidRPr="00F97D9C">
              <w:rPr>
                <w:b/>
              </w:rPr>
              <w:t>Tutored Classes</w:t>
            </w:r>
          </w:p>
          <w:p w:rsidR="00597915" w:rsidRPr="00F97D9C" w:rsidRDefault="00597915" w:rsidP="00AD6779">
            <w:pPr>
              <w:pStyle w:val="ListParagraph"/>
              <w:numPr>
                <w:ilvl w:val="0"/>
                <w:numId w:val="9"/>
              </w:numPr>
              <w:ind w:left="284" w:hanging="284"/>
              <w:jc w:val="both"/>
            </w:pPr>
            <w:r w:rsidRPr="00F97D9C">
              <w:t xml:space="preserve">Ideal for school </w:t>
            </w:r>
            <w:r w:rsidR="00297717" w:rsidRPr="00F97D9C">
              <w:t>children</w:t>
            </w:r>
            <w:r w:rsidRPr="00F97D9C">
              <w:t xml:space="preserve"> who need support with their language classes</w:t>
            </w:r>
          </w:p>
          <w:p w:rsidR="00597915" w:rsidRPr="00F97D9C" w:rsidRDefault="00597915" w:rsidP="00AD6779">
            <w:pPr>
              <w:jc w:val="both"/>
            </w:pPr>
          </w:p>
        </w:tc>
      </w:tr>
      <w:tr w:rsidR="00597915" w:rsidRPr="00F97D9C" w:rsidTr="00AD6779">
        <w:tc>
          <w:tcPr>
            <w:tcW w:w="4621" w:type="dxa"/>
          </w:tcPr>
          <w:p w:rsidR="00597915" w:rsidRPr="00F97D9C" w:rsidRDefault="00597915" w:rsidP="00AD6779">
            <w:pPr>
              <w:jc w:val="both"/>
              <w:rPr>
                <w:b/>
              </w:rPr>
            </w:pPr>
            <w:r w:rsidRPr="00F97D9C">
              <w:rPr>
                <w:b/>
              </w:rPr>
              <w:t>Intensive Classes</w:t>
            </w:r>
          </w:p>
          <w:p w:rsidR="00597915" w:rsidRPr="00F97D9C" w:rsidRDefault="00597915" w:rsidP="00AD6779">
            <w:pPr>
              <w:pStyle w:val="ListParagraph"/>
              <w:numPr>
                <w:ilvl w:val="0"/>
                <w:numId w:val="9"/>
              </w:numPr>
              <w:ind w:left="284" w:hanging="284"/>
              <w:jc w:val="both"/>
            </w:pPr>
            <w:r w:rsidRPr="00F97D9C">
              <w:t>Fastest way to learn for quickest opportunities to communicate</w:t>
            </w:r>
          </w:p>
          <w:p w:rsidR="00597915" w:rsidRPr="00F97D9C" w:rsidRDefault="00597915" w:rsidP="00AD6779">
            <w:pPr>
              <w:pStyle w:val="ListParagraph"/>
              <w:numPr>
                <w:ilvl w:val="0"/>
                <w:numId w:val="9"/>
              </w:numPr>
              <w:ind w:left="284" w:hanging="284"/>
              <w:jc w:val="both"/>
            </w:pPr>
            <w:r w:rsidRPr="00F97D9C">
              <w:t xml:space="preserve">Receive a minimum of </w:t>
            </w:r>
            <w:r w:rsidR="00180ACD" w:rsidRPr="00F97D9C">
              <w:t>4 days a week</w:t>
            </w:r>
            <w:r w:rsidRPr="00F97D9C">
              <w:t xml:space="preserve"> lessons in your selected target language</w:t>
            </w:r>
          </w:p>
          <w:p w:rsidR="00597915" w:rsidRPr="00F97D9C" w:rsidRDefault="00597915" w:rsidP="00AD6779">
            <w:pPr>
              <w:pStyle w:val="ListParagraph"/>
              <w:numPr>
                <w:ilvl w:val="0"/>
                <w:numId w:val="9"/>
              </w:numPr>
              <w:ind w:left="284" w:hanging="284"/>
              <w:jc w:val="both"/>
            </w:pPr>
            <w:r w:rsidRPr="00F97D9C">
              <w:t>Get individual attention as the classes are between 1-5 people per class</w:t>
            </w:r>
          </w:p>
          <w:p w:rsidR="00597915" w:rsidRPr="00F97D9C" w:rsidRDefault="00597915" w:rsidP="00AD6779">
            <w:pPr>
              <w:pStyle w:val="ListParagraph"/>
              <w:numPr>
                <w:ilvl w:val="0"/>
                <w:numId w:val="9"/>
              </w:numPr>
              <w:ind w:left="284" w:hanging="284"/>
              <w:jc w:val="both"/>
            </w:pPr>
            <w:r w:rsidRPr="00F97D9C">
              <w:t xml:space="preserve">All levels available </w:t>
            </w:r>
          </w:p>
          <w:p w:rsidR="00597915" w:rsidRPr="00F97D9C" w:rsidRDefault="00597915" w:rsidP="00AD6779">
            <w:pPr>
              <w:jc w:val="both"/>
            </w:pPr>
          </w:p>
        </w:tc>
        <w:tc>
          <w:tcPr>
            <w:tcW w:w="4621" w:type="dxa"/>
          </w:tcPr>
          <w:p w:rsidR="00597915" w:rsidRPr="00F97D9C" w:rsidRDefault="00597915" w:rsidP="00AD6779">
            <w:pPr>
              <w:jc w:val="both"/>
              <w:rPr>
                <w:b/>
              </w:rPr>
            </w:pPr>
            <w:commentRangeStart w:id="25"/>
            <w:r w:rsidRPr="00F97D9C">
              <w:rPr>
                <w:b/>
              </w:rPr>
              <w:t>Family Classes</w:t>
            </w:r>
          </w:p>
          <w:p w:rsidR="00597915" w:rsidRPr="00F97D9C" w:rsidRDefault="00597915" w:rsidP="00AD6779">
            <w:pPr>
              <w:pStyle w:val="ListParagraph"/>
              <w:numPr>
                <w:ilvl w:val="0"/>
                <w:numId w:val="9"/>
              </w:numPr>
              <w:ind w:left="284" w:hanging="284"/>
              <w:jc w:val="both"/>
            </w:pPr>
            <w:r w:rsidRPr="00F97D9C">
              <w:t>One or both parents with up to two children</w:t>
            </w:r>
          </w:p>
          <w:p w:rsidR="00597915" w:rsidRPr="00F97D9C" w:rsidRDefault="00597915" w:rsidP="00AD6779">
            <w:pPr>
              <w:pStyle w:val="ListParagraph"/>
              <w:numPr>
                <w:ilvl w:val="0"/>
                <w:numId w:val="9"/>
              </w:numPr>
              <w:ind w:left="284" w:hanging="284"/>
              <w:jc w:val="both"/>
            </w:pPr>
            <w:r w:rsidRPr="00F97D9C">
              <w:t>We teach at the child’s level</w:t>
            </w:r>
          </w:p>
          <w:p w:rsidR="00597915" w:rsidRPr="00F97D9C" w:rsidRDefault="00597915" w:rsidP="00AD6779">
            <w:pPr>
              <w:pStyle w:val="ListParagraph"/>
              <w:numPr>
                <w:ilvl w:val="0"/>
                <w:numId w:val="9"/>
              </w:numPr>
              <w:ind w:left="284" w:hanging="284"/>
              <w:jc w:val="both"/>
            </w:pPr>
            <w:r w:rsidRPr="00F97D9C">
              <w:t>Up to three children (no parents)</w:t>
            </w:r>
          </w:p>
          <w:p w:rsidR="00597915" w:rsidRPr="00F97D9C" w:rsidRDefault="00597915" w:rsidP="00AD6779">
            <w:pPr>
              <w:pStyle w:val="ListParagraph"/>
              <w:numPr>
                <w:ilvl w:val="0"/>
                <w:numId w:val="9"/>
              </w:numPr>
              <w:ind w:left="284" w:hanging="284"/>
              <w:jc w:val="both"/>
            </w:pPr>
            <w:r w:rsidRPr="00F97D9C">
              <w:t>Minimum of 4 classes per month</w:t>
            </w:r>
            <w:commentRangeEnd w:id="25"/>
            <w:r w:rsidRPr="00F97D9C">
              <w:rPr>
                <w:rStyle w:val="CommentReference"/>
              </w:rPr>
              <w:commentReference w:id="25"/>
            </w:r>
          </w:p>
          <w:p w:rsidR="00597915" w:rsidRPr="00F97D9C" w:rsidRDefault="00597915" w:rsidP="00AD6779">
            <w:pPr>
              <w:jc w:val="both"/>
            </w:pPr>
            <w:r w:rsidRPr="00F97D9C">
              <w:rPr>
                <w:noProof/>
                <w:lang w:eastAsia="en-ZA"/>
              </w:rPr>
              <w:pict>
                <v:shape id="_x0000_s1093" type="#_x0000_t202" style="position:absolute;left:0;text-align:left;margin-left:21.15pt;margin-top:5.05pt;width:122.3pt;height:25.85pt;z-index:251711488">
                  <v:textbox style="mso-next-textbox:#_x0000_s1093">
                    <w:txbxContent>
                      <w:p w:rsidR="00684A03" w:rsidRPr="00511DB1" w:rsidRDefault="00684A03" w:rsidP="00597915">
                        <w:pPr>
                          <w:rPr>
                            <w:lang w:val="en-US"/>
                          </w:rPr>
                        </w:pPr>
                        <w:r>
                          <w:rPr>
                            <w:lang w:val="en-US"/>
                          </w:rPr>
                          <w:t>See more</w:t>
                        </w:r>
                      </w:p>
                      <w:p w:rsidR="00684A03" w:rsidRPr="009C6FD3" w:rsidRDefault="00684A03" w:rsidP="00597915"/>
                    </w:txbxContent>
                  </v:textbox>
                </v:shape>
              </w:pict>
            </w:r>
          </w:p>
        </w:tc>
      </w:tr>
    </w:tbl>
    <w:p w:rsidR="00597915" w:rsidRPr="00F97D9C" w:rsidRDefault="008D2920" w:rsidP="00597915">
      <w:pPr>
        <w:spacing w:after="0" w:line="240" w:lineRule="auto"/>
        <w:jc w:val="both"/>
      </w:pPr>
      <w:r>
        <w:t xml:space="preserve">We arrange private and intensive classes </w:t>
      </w:r>
      <w:r w:rsidRPr="00F97D9C">
        <w:t xml:space="preserve">around your schedule and </w:t>
      </w:r>
      <w:r>
        <w:t xml:space="preserve">at a location suitable to you such as our premises or yours. </w: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r w:rsidRPr="00F97D9C">
        <w:t>Our fun filled approach will keep you motivated to learn.</w: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r w:rsidRPr="00F97D9C">
        <w:t>We offer classes from beginner to advanced levels.</w:t>
      </w:r>
    </w:p>
    <w:p w:rsidR="00597915" w:rsidRPr="00F97D9C" w:rsidRDefault="006F1EDF" w:rsidP="00597915">
      <w:pPr>
        <w:spacing w:after="0" w:line="240" w:lineRule="auto"/>
        <w:jc w:val="both"/>
      </w:pPr>
      <w:r w:rsidRPr="00F97D9C">
        <w:rPr>
          <w:noProof/>
          <w:lang w:eastAsia="en-ZA"/>
        </w:rPr>
        <w:pict>
          <v:shape id="_x0000_s1096" type="#_x0000_t202" style="position:absolute;left:0;text-align:left;margin-left:26.3pt;margin-top:8.6pt;width:365.5pt;height:25.85pt;z-index:251714560">
            <v:textbox>
              <w:txbxContent>
                <w:p w:rsidR="00684A03" w:rsidRPr="00457D90" w:rsidRDefault="00684A03" w:rsidP="00597915">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r>
                    <w:rPr>
                      <w:rFonts w:eastAsia="Times New Roman" w:cs="Times New Roman"/>
                      <w:b/>
                      <w:bCs/>
                      <w:color w:val="1D1D1D"/>
                      <w:sz w:val="23"/>
                      <w:szCs w:val="23"/>
                      <w:lang w:eastAsia="en-ZA"/>
                    </w:rPr>
                    <w:t xml:space="preserve">Contact us so we can find the right class for you. </w:t>
                  </w:r>
                </w:p>
                <w:p w:rsidR="00684A03" w:rsidRPr="009C6FD3" w:rsidRDefault="00684A03" w:rsidP="00597915">
                  <w:pPr>
                    <w:jc w:val="center"/>
                  </w:pPr>
                </w:p>
              </w:txbxContent>
            </v:textbox>
          </v:shape>
        </w:pic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597915">
      <w:pPr>
        <w:spacing w:after="0" w:line="240" w:lineRule="auto"/>
        <w:jc w:val="both"/>
      </w:pPr>
      <w:r w:rsidRPr="00F97D9C">
        <w:rPr>
          <w:noProof/>
          <w:lang w:eastAsia="en-ZA"/>
        </w:rPr>
        <w:pict>
          <v:shape id="_x0000_s1097" type="#_x0000_t202" style="position:absolute;left:0;text-align:left;margin-left:19.85pt;margin-top:8.1pt;width:197.8pt;height:25.85pt;z-index:251715584" fillcolor="yellow">
            <v:textbox>
              <w:txbxContent>
                <w:p w:rsidR="00684A03" w:rsidRPr="00511DB1" w:rsidRDefault="00684A03" w:rsidP="00597915">
                  <w:pPr>
                    <w:jc w:val="center"/>
                    <w:rPr>
                      <w:lang w:val="en-US"/>
                    </w:rPr>
                  </w:pPr>
                  <w:r>
                    <w:rPr>
                      <w:lang w:val="en-US"/>
                    </w:rPr>
                    <w:t>Register for private classes</w:t>
                  </w:r>
                </w:p>
                <w:p w:rsidR="00684A03" w:rsidRPr="009C6FD3" w:rsidRDefault="00684A03" w:rsidP="00597915"/>
              </w:txbxContent>
            </v:textbox>
          </v:shape>
        </w:pic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075294">
      <w:pPr>
        <w:pStyle w:val="Heading3"/>
        <w:numPr>
          <w:ilvl w:val="2"/>
          <w:numId w:val="10"/>
        </w:numPr>
      </w:pPr>
      <w:bookmarkStart w:id="26" w:name="_Toc507395528"/>
      <w:r w:rsidRPr="00F97D9C">
        <w:t>Family Classes</w:t>
      </w:r>
      <w:bookmarkEnd w:id="26"/>
    </w:p>
    <w:p w:rsidR="00075294" w:rsidRPr="00F97D9C" w:rsidRDefault="00075294" w:rsidP="00075294">
      <w:pPr>
        <w:spacing w:after="0" w:line="240" w:lineRule="auto"/>
        <w:jc w:val="both"/>
      </w:pPr>
    </w:p>
    <w:p w:rsidR="00597915" w:rsidRPr="00F97D9C" w:rsidRDefault="00597915" w:rsidP="00597915">
      <w:pPr>
        <w:spacing w:after="0" w:line="240" w:lineRule="auto"/>
        <w:jc w:val="both"/>
      </w:pPr>
      <w:r w:rsidRPr="00F97D9C">
        <w:rPr>
          <w:noProof/>
          <w:lang w:eastAsia="en-ZA"/>
        </w:rPr>
        <w:pict>
          <v:shape id="_x0000_s1101" type="#_x0000_t202" style="position:absolute;left:0;text-align:left;margin-left:4.5pt;margin-top:.1pt;width:365.5pt;height:54pt;z-index:251719680">
            <v:textbox>
              <w:txbxContent>
                <w:p w:rsidR="00684A03" w:rsidRPr="009752C8" w:rsidRDefault="00684A03" w:rsidP="00597915">
                  <w:pPr>
                    <w:jc w:val="center"/>
                    <w:rPr>
                      <w:lang w:val="en-US"/>
                    </w:rPr>
                  </w:pPr>
                  <w:r>
                    <w:rPr>
                      <w:rFonts w:eastAsia="Times New Roman" w:cs="Times New Roman"/>
                      <w:b/>
                      <w:bCs/>
                      <w:color w:val="1D1D1D"/>
                      <w:sz w:val="23"/>
                      <w:szCs w:val="23"/>
                      <w:lang w:val="en-US" w:eastAsia="en-ZA"/>
                    </w:rPr>
                    <w:t>Pic of family learning</w:t>
                  </w:r>
                </w:p>
              </w:txbxContent>
            </v:textbox>
          </v:shape>
        </w:pic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597915" w:rsidP="00597915">
      <w:pPr>
        <w:spacing w:after="0" w:line="240" w:lineRule="auto"/>
        <w:jc w:val="both"/>
      </w:pPr>
      <w:r w:rsidRPr="00F97D9C">
        <w:t xml:space="preserve">Learning a language together as a family can be a </w:t>
      </w:r>
      <w:r w:rsidR="008D2920" w:rsidRPr="00F97D9C">
        <w:t>favourite</w:t>
      </w:r>
      <w:r w:rsidRPr="00F97D9C">
        <w:t xml:space="preserve"> family activity!</w: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commentRangeStart w:id="27"/>
      <w:r w:rsidRPr="00F97D9C">
        <w:t xml:space="preserve">You and your children will learn dialogues that you can use in everyday situations. Through games and </w:t>
      </w:r>
      <w:r w:rsidR="008D2920" w:rsidRPr="00F97D9C">
        <w:t>repetition,</w:t>
      </w:r>
      <w:r w:rsidRPr="00F97D9C">
        <w:t xml:space="preserve"> </w:t>
      </w:r>
      <w:r w:rsidR="008D2920" w:rsidRPr="00F97D9C">
        <w:t>you will</w:t>
      </w:r>
      <w:r w:rsidRPr="00F97D9C">
        <w:t xml:space="preserve"> soon understand and participate in basic conversations in your target </w:t>
      </w:r>
      <w:r w:rsidR="008D2920" w:rsidRPr="00F97D9C">
        <w:t>language</w:t>
      </w:r>
      <w:r w:rsidRPr="00F97D9C">
        <w:t>. Our teaching follows the level of your child’s ability to communicate.</w:t>
      </w:r>
      <w:commentRangeEnd w:id="27"/>
      <w:r w:rsidRPr="00F97D9C">
        <w:rPr>
          <w:rStyle w:val="CommentReference"/>
        </w:rPr>
        <w:commentReference w:id="27"/>
      </w:r>
    </w:p>
    <w:p w:rsidR="00597915" w:rsidRPr="00F97D9C" w:rsidRDefault="00597915" w:rsidP="00597915">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597915" w:rsidRPr="00F97D9C" w:rsidTr="00AD6779">
        <w:tc>
          <w:tcPr>
            <w:tcW w:w="4621" w:type="dxa"/>
          </w:tcPr>
          <w:p w:rsidR="00597915" w:rsidRPr="00F97D9C" w:rsidRDefault="00597915" w:rsidP="00AD6779">
            <w:pPr>
              <w:jc w:val="both"/>
              <w:rPr>
                <w:b/>
              </w:rPr>
            </w:pPr>
            <w:commentRangeStart w:id="28"/>
            <w:r w:rsidRPr="00F97D9C">
              <w:rPr>
                <w:b/>
              </w:rPr>
              <w:lastRenderedPageBreak/>
              <w:t>What is a family class?</w:t>
            </w:r>
          </w:p>
          <w:p w:rsidR="00597915" w:rsidRPr="00F97D9C" w:rsidRDefault="00597915" w:rsidP="00AD6779">
            <w:pPr>
              <w:pStyle w:val="ListParagraph"/>
              <w:numPr>
                <w:ilvl w:val="0"/>
                <w:numId w:val="9"/>
              </w:numPr>
              <w:ind w:left="284" w:hanging="284"/>
              <w:jc w:val="both"/>
            </w:pPr>
            <w:r w:rsidRPr="00F97D9C">
              <w:t>One or both parents with up to two children.</w:t>
            </w:r>
          </w:p>
          <w:p w:rsidR="00597915" w:rsidRPr="00F97D9C" w:rsidRDefault="00597915" w:rsidP="00AD6779">
            <w:pPr>
              <w:pStyle w:val="ListParagraph"/>
              <w:numPr>
                <w:ilvl w:val="0"/>
                <w:numId w:val="9"/>
              </w:numPr>
              <w:ind w:left="284" w:hanging="284"/>
              <w:jc w:val="both"/>
            </w:pPr>
            <w:r w:rsidRPr="00F97D9C">
              <w:t>We teach at the child’s level.</w:t>
            </w:r>
          </w:p>
          <w:p w:rsidR="00597915" w:rsidRPr="00F97D9C" w:rsidRDefault="00597915" w:rsidP="00AD6779">
            <w:pPr>
              <w:pStyle w:val="ListParagraph"/>
              <w:numPr>
                <w:ilvl w:val="0"/>
                <w:numId w:val="9"/>
              </w:numPr>
              <w:ind w:left="284" w:hanging="284"/>
              <w:jc w:val="both"/>
            </w:pPr>
            <w:r w:rsidRPr="00F97D9C">
              <w:t>Up to three children (no parents).</w:t>
            </w:r>
          </w:p>
          <w:p w:rsidR="00597915" w:rsidRPr="00F97D9C" w:rsidRDefault="00597915" w:rsidP="00AD6779">
            <w:pPr>
              <w:pStyle w:val="ListParagraph"/>
              <w:numPr>
                <w:ilvl w:val="0"/>
                <w:numId w:val="9"/>
              </w:numPr>
              <w:ind w:left="284" w:hanging="284"/>
              <w:jc w:val="both"/>
            </w:pPr>
            <w:r w:rsidRPr="00F97D9C">
              <w:t>Minimum of 4 classes per month.</w:t>
            </w:r>
          </w:p>
          <w:p w:rsidR="00597915" w:rsidRPr="00F97D9C" w:rsidRDefault="00597915" w:rsidP="00AD6779">
            <w:pPr>
              <w:jc w:val="both"/>
            </w:pPr>
          </w:p>
          <w:p w:rsidR="00597915" w:rsidRPr="00F97D9C" w:rsidRDefault="00597915" w:rsidP="00AD6779">
            <w:pPr>
              <w:jc w:val="both"/>
            </w:pPr>
          </w:p>
        </w:tc>
        <w:tc>
          <w:tcPr>
            <w:tcW w:w="4621" w:type="dxa"/>
          </w:tcPr>
          <w:p w:rsidR="00597915" w:rsidRPr="00F97D9C" w:rsidRDefault="00597915" w:rsidP="00AD6779">
            <w:pPr>
              <w:jc w:val="both"/>
              <w:rPr>
                <w:b/>
              </w:rPr>
            </w:pPr>
            <w:commentRangeStart w:id="29"/>
            <w:r w:rsidRPr="00F97D9C">
              <w:rPr>
                <w:b/>
              </w:rPr>
              <w:t>We make it easy to learn your target language together</w:t>
            </w:r>
            <w:commentRangeEnd w:id="29"/>
            <w:r w:rsidRPr="00F97D9C">
              <w:rPr>
                <w:rStyle w:val="CommentReference"/>
                <w:b/>
              </w:rPr>
              <w:commentReference w:id="29"/>
            </w:r>
          </w:p>
          <w:p w:rsidR="00597915" w:rsidRPr="00F97D9C" w:rsidRDefault="00597915" w:rsidP="00AD6779">
            <w:pPr>
              <w:pStyle w:val="ListParagraph"/>
              <w:numPr>
                <w:ilvl w:val="0"/>
                <w:numId w:val="9"/>
              </w:numPr>
              <w:ind w:left="284" w:hanging="284"/>
              <w:jc w:val="both"/>
            </w:pPr>
            <w:r w:rsidRPr="00F97D9C">
              <w:t>Our classes are offered from Monday to Saturday 7:00 a.m. to 8:30 p.m.</w:t>
            </w:r>
          </w:p>
          <w:p w:rsidR="00597915" w:rsidRPr="00F97D9C" w:rsidRDefault="00597915" w:rsidP="00AD6779">
            <w:pPr>
              <w:pStyle w:val="ListParagraph"/>
              <w:numPr>
                <w:ilvl w:val="0"/>
                <w:numId w:val="9"/>
              </w:numPr>
              <w:ind w:left="284" w:hanging="284"/>
              <w:jc w:val="both"/>
            </w:pPr>
            <w:r w:rsidRPr="00F97D9C">
              <w:t>We are always accepting requests for new class times</w:t>
            </w:r>
          </w:p>
          <w:p w:rsidR="00597915" w:rsidRPr="00F97D9C" w:rsidRDefault="00597915" w:rsidP="00AD6779">
            <w:pPr>
              <w:pStyle w:val="ListParagraph"/>
              <w:numPr>
                <w:ilvl w:val="0"/>
                <w:numId w:val="9"/>
              </w:numPr>
              <w:ind w:left="284" w:hanging="284"/>
              <w:jc w:val="both"/>
            </w:pPr>
            <w:r w:rsidRPr="00F97D9C">
              <w:t>Classes can be held in your home or our classrooms; the choice is yours.</w:t>
            </w:r>
          </w:p>
        </w:tc>
      </w:tr>
    </w:tbl>
    <w:p w:rsidR="00597915" w:rsidRPr="00F97D9C" w:rsidRDefault="00597915" w:rsidP="00597915">
      <w:pPr>
        <w:spacing w:after="0" w:line="240" w:lineRule="auto"/>
        <w:jc w:val="both"/>
      </w:pPr>
    </w:p>
    <w:p w:rsidR="00597915" w:rsidRPr="00F97D9C" w:rsidRDefault="00597915" w:rsidP="00597915">
      <w:pPr>
        <w:spacing w:after="0" w:line="240" w:lineRule="auto"/>
        <w:jc w:val="both"/>
      </w:pPr>
      <w:r w:rsidRPr="00F97D9C">
        <w:rPr>
          <w:noProof/>
          <w:lang w:eastAsia="en-ZA"/>
        </w:rPr>
        <w:pict>
          <v:shape id="_x0000_s1099" type="#_x0000_t202" style="position:absolute;left:0;text-align:left;margin-left:4.5pt;margin-top:6.35pt;width:365.5pt;height:25.85pt;z-index:251717632">
            <v:textbox>
              <w:txbxContent>
                <w:p w:rsidR="00684A03" w:rsidRPr="00457D90" w:rsidRDefault="00684A03" w:rsidP="00597915">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r>
                    <w:rPr>
                      <w:rFonts w:eastAsia="Times New Roman" w:cs="Times New Roman"/>
                      <w:b/>
                      <w:bCs/>
                      <w:color w:val="1D1D1D"/>
                      <w:sz w:val="23"/>
                      <w:szCs w:val="23"/>
                      <w:lang w:eastAsia="en-ZA"/>
                    </w:rPr>
                    <w:t xml:space="preserve">Contact us so we can </w:t>
                  </w:r>
                  <w:r w:rsidRPr="005611DE">
                    <w:rPr>
                      <w:rFonts w:eastAsia="Times New Roman" w:cs="Times New Roman"/>
                      <w:b/>
                      <w:bCs/>
                      <w:color w:val="1D1D1D"/>
                      <w:sz w:val="23"/>
                      <w:szCs w:val="23"/>
                      <w:lang w:val="en-US" w:eastAsia="en-ZA"/>
                    </w:rPr>
                    <w:t>set up a family class just for you</w:t>
                  </w:r>
                  <w:r>
                    <w:rPr>
                      <w:rFonts w:eastAsia="Times New Roman" w:cs="Times New Roman"/>
                      <w:b/>
                      <w:bCs/>
                      <w:color w:val="1D1D1D"/>
                      <w:sz w:val="23"/>
                      <w:szCs w:val="23"/>
                      <w:lang w:eastAsia="en-ZA"/>
                    </w:rPr>
                    <w:t xml:space="preserve">. </w:t>
                  </w:r>
                </w:p>
                <w:p w:rsidR="00684A03" w:rsidRPr="009C6FD3" w:rsidRDefault="00684A03" w:rsidP="00597915">
                  <w:pPr>
                    <w:jc w:val="center"/>
                  </w:pPr>
                </w:p>
              </w:txbxContent>
            </v:textbox>
          </v:shape>
        </w:pict>
      </w:r>
    </w:p>
    <w:p w:rsidR="00597915" w:rsidRPr="00F97D9C" w:rsidRDefault="00597915" w:rsidP="00597915">
      <w:pPr>
        <w:spacing w:after="0" w:line="240" w:lineRule="auto"/>
        <w:jc w:val="both"/>
      </w:pPr>
    </w:p>
    <w:commentRangeEnd w:id="28"/>
    <w:p w:rsidR="00597915" w:rsidRPr="00F97D9C" w:rsidRDefault="00597915" w:rsidP="00597915">
      <w:pPr>
        <w:spacing w:after="0" w:line="240" w:lineRule="auto"/>
        <w:jc w:val="both"/>
      </w:pPr>
      <w:r w:rsidRPr="00F97D9C">
        <w:rPr>
          <w:rStyle w:val="CommentReference"/>
        </w:rPr>
        <w:commentReference w:id="28"/>
      </w:r>
    </w:p>
    <w:p w:rsidR="00597915" w:rsidRPr="00F97D9C" w:rsidRDefault="00597915" w:rsidP="00597915">
      <w:pPr>
        <w:spacing w:after="0" w:line="240" w:lineRule="auto"/>
        <w:jc w:val="both"/>
      </w:pPr>
      <w:r w:rsidRPr="00F97D9C">
        <w:rPr>
          <w:noProof/>
          <w:lang w:eastAsia="en-ZA"/>
        </w:rPr>
        <w:pict>
          <v:shape id="_x0000_s1100" type="#_x0000_t202" style="position:absolute;left:0;text-align:left;margin-left:-1.95pt;margin-top:3pt;width:187.95pt;height:25.85pt;z-index:251718656" fillcolor="yellow">
            <v:textbox>
              <w:txbxContent>
                <w:p w:rsidR="00684A03" w:rsidRPr="00511DB1" w:rsidRDefault="00684A03" w:rsidP="00597915">
                  <w:pPr>
                    <w:jc w:val="center"/>
                    <w:rPr>
                      <w:lang w:val="en-US"/>
                    </w:rPr>
                  </w:pPr>
                  <w:r>
                    <w:rPr>
                      <w:lang w:val="en-US"/>
                    </w:rPr>
                    <w:t>Register for family classes</w:t>
                  </w:r>
                </w:p>
                <w:p w:rsidR="00684A03" w:rsidRPr="009C6FD3" w:rsidRDefault="00684A03" w:rsidP="00597915"/>
              </w:txbxContent>
            </v:textbox>
          </v:shape>
        </w:pict>
      </w:r>
    </w:p>
    <w:p w:rsidR="00597915" w:rsidRPr="00F97D9C" w:rsidRDefault="00597915" w:rsidP="00597915">
      <w:pPr>
        <w:spacing w:after="0" w:line="240" w:lineRule="auto"/>
        <w:jc w:val="both"/>
      </w:pPr>
    </w:p>
    <w:p w:rsidR="00597915" w:rsidRPr="00F97D9C" w:rsidRDefault="00597915" w:rsidP="00597915">
      <w:pPr>
        <w:spacing w:after="0" w:line="240" w:lineRule="auto"/>
        <w:jc w:val="both"/>
      </w:pPr>
    </w:p>
    <w:p w:rsidR="00597915" w:rsidRPr="00F97D9C" w:rsidRDefault="00785EB8" w:rsidP="00785EB8">
      <w:pPr>
        <w:pStyle w:val="Heading3"/>
        <w:numPr>
          <w:ilvl w:val="2"/>
          <w:numId w:val="10"/>
        </w:numPr>
      </w:pPr>
      <w:r w:rsidRPr="00F97D9C">
        <w:t>Online Classes</w:t>
      </w:r>
    </w:p>
    <w:p w:rsidR="00BD6176" w:rsidRPr="00F97D9C" w:rsidRDefault="00BD6176" w:rsidP="00E529C7">
      <w:pPr>
        <w:spacing w:after="0" w:line="240" w:lineRule="auto"/>
        <w:jc w:val="both"/>
      </w:pPr>
    </w:p>
    <w:p w:rsidR="00BD6176" w:rsidRPr="00F97D9C" w:rsidRDefault="00BD6176" w:rsidP="00E529C7">
      <w:pPr>
        <w:spacing w:after="0" w:line="240" w:lineRule="auto"/>
        <w:jc w:val="both"/>
      </w:pPr>
    </w:p>
    <w:p w:rsidR="00BD6176" w:rsidRPr="00F97D9C" w:rsidRDefault="00BD6176" w:rsidP="00E529C7">
      <w:pPr>
        <w:spacing w:after="0" w:line="240" w:lineRule="auto"/>
        <w:jc w:val="both"/>
      </w:pPr>
    </w:p>
    <w:p w:rsidR="00BD6176" w:rsidRPr="00F97D9C" w:rsidRDefault="00BD6176" w:rsidP="00E529C7">
      <w:pPr>
        <w:spacing w:after="0" w:line="240" w:lineRule="auto"/>
        <w:jc w:val="both"/>
      </w:pPr>
    </w:p>
    <w:p w:rsidR="00BD6176" w:rsidRPr="00F97D9C" w:rsidRDefault="00BD6176" w:rsidP="00E529C7">
      <w:pPr>
        <w:spacing w:after="0" w:line="240" w:lineRule="auto"/>
        <w:jc w:val="both"/>
      </w:pPr>
    </w:p>
    <w:p w:rsidR="00E529C7" w:rsidRPr="00F97D9C" w:rsidRDefault="00E529C7" w:rsidP="00E529C7">
      <w:pPr>
        <w:spacing w:after="0" w:line="240" w:lineRule="auto"/>
        <w:jc w:val="both"/>
      </w:pPr>
    </w:p>
    <w:p w:rsidR="00E529C7" w:rsidRPr="00F97D9C" w:rsidRDefault="00E529C7" w:rsidP="00E529C7">
      <w:pPr>
        <w:spacing w:after="0" w:line="240" w:lineRule="auto"/>
        <w:jc w:val="both"/>
      </w:pPr>
    </w:p>
    <w:p w:rsidR="00E529C7" w:rsidRPr="00F97D9C" w:rsidRDefault="00E529C7" w:rsidP="00E529C7">
      <w:pPr>
        <w:spacing w:after="0" w:line="240" w:lineRule="auto"/>
        <w:jc w:val="both"/>
      </w:pPr>
    </w:p>
    <w:p w:rsidR="00E529C7" w:rsidRPr="00F97D9C" w:rsidRDefault="00E529C7" w:rsidP="004331C4">
      <w:pPr>
        <w:spacing w:after="0" w:line="240" w:lineRule="auto"/>
        <w:jc w:val="both"/>
      </w:pPr>
    </w:p>
    <w:p w:rsidR="004331C4" w:rsidRPr="00F97D9C" w:rsidRDefault="00DB3F50" w:rsidP="00075294">
      <w:pPr>
        <w:pStyle w:val="Heading2"/>
        <w:numPr>
          <w:ilvl w:val="1"/>
          <w:numId w:val="10"/>
        </w:numPr>
      </w:pPr>
      <w:bookmarkStart w:id="30" w:name="_Toc507395529"/>
      <w:r w:rsidRPr="00F97D9C">
        <w:t>Adult lessons</w:t>
      </w:r>
      <w:bookmarkEnd w:id="30"/>
    </w:p>
    <w:p w:rsidR="004331C4" w:rsidRPr="00F97D9C" w:rsidRDefault="00B4730C" w:rsidP="004331C4">
      <w:pPr>
        <w:spacing w:after="0" w:line="240" w:lineRule="auto"/>
        <w:jc w:val="both"/>
      </w:pPr>
      <w:r w:rsidRPr="00F97D9C">
        <w:rPr>
          <w:noProof/>
          <w:lang w:eastAsia="en-ZA"/>
        </w:rPr>
        <w:pict>
          <v:shape id="_x0000_s1056" type="#_x0000_t202" style="position:absolute;left:0;text-align:left;margin-left:14.3pt;margin-top:8.35pt;width:365.5pt;height:25.85pt;z-index:251679744">
            <v:textbox style="mso-next-textbox:#_x0000_s1056">
              <w:txbxContent>
                <w:p w:rsidR="00684A03" w:rsidRPr="001E7186" w:rsidRDefault="00684A03" w:rsidP="00B4730C">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r>
                    <w:rPr>
                      <w:rFonts w:eastAsia="Times New Roman" w:cs="Times New Roman"/>
                      <w:b/>
                      <w:bCs/>
                      <w:color w:val="1D1D1D"/>
                      <w:sz w:val="23"/>
                      <w:szCs w:val="23"/>
                      <w:lang w:eastAsia="en-ZA"/>
                    </w:rPr>
                    <w:t>Exercise your brain. Learn an African language.</w:t>
                  </w:r>
                </w:p>
                <w:p w:rsidR="00684A03" w:rsidRPr="00457D90" w:rsidRDefault="00684A03" w:rsidP="00B4730C">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p>
                <w:p w:rsidR="00684A03" w:rsidRPr="009C6FD3" w:rsidRDefault="00684A03" w:rsidP="00B4730C">
                  <w:pPr>
                    <w:jc w:val="center"/>
                  </w:pPr>
                </w:p>
              </w:txbxContent>
            </v:textbox>
          </v:shape>
        </w:pict>
      </w:r>
    </w:p>
    <w:p w:rsidR="00B4730C" w:rsidRPr="00F97D9C" w:rsidRDefault="00E409CB" w:rsidP="004331C4">
      <w:pPr>
        <w:spacing w:after="0" w:line="240" w:lineRule="auto"/>
        <w:jc w:val="both"/>
      </w:pPr>
      <w:commentRangeStart w:id="31"/>
      <w:r w:rsidRPr="00F97D9C">
        <w:t>x</w:t>
      </w:r>
      <w:commentRangeEnd w:id="31"/>
      <w:r w:rsidRPr="00F97D9C">
        <w:rPr>
          <w:rStyle w:val="CommentReference"/>
        </w:rPr>
        <w:commentReference w:id="31"/>
      </w:r>
    </w:p>
    <w:p w:rsidR="00B4730C" w:rsidRPr="00F97D9C" w:rsidRDefault="00B4730C" w:rsidP="004331C4">
      <w:pPr>
        <w:spacing w:after="0" w:line="240" w:lineRule="auto"/>
        <w:jc w:val="both"/>
      </w:pPr>
    </w:p>
    <w:p w:rsidR="00B4730C" w:rsidRPr="00F97D9C" w:rsidRDefault="00B4730C" w:rsidP="004331C4">
      <w:pPr>
        <w:spacing w:after="0" w:line="240" w:lineRule="auto"/>
        <w:jc w:val="both"/>
      </w:pPr>
    </w:p>
    <w:p w:rsidR="007675F8" w:rsidRPr="00F97D9C" w:rsidRDefault="008D2920" w:rsidP="004331C4">
      <w:pPr>
        <w:spacing w:after="0" w:line="240" w:lineRule="auto"/>
        <w:jc w:val="both"/>
      </w:pPr>
      <w:r w:rsidRPr="00F97D9C">
        <w:t>It is</w:t>
      </w:r>
      <w:r w:rsidR="007675F8" w:rsidRPr="00F97D9C">
        <w:t xml:space="preserve"> never too late to learn a new language so </w:t>
      </w:r>
      <w:r w:rsidRPr="00F97D9C">
        <w:t>boost</w:t>
      </w:r>
      <w:r w:rsidR="007675F8" w:rsidRPr="00F97D9C">
        <w:t xml:space="preserve"> your linguistic universe with a new African language.</w:t>
      </w:r>
    </w:p>
    <w:p w:rsidR="007675F8" w:rsidRPr="00F97D9C" w:rsidRDefault="007675F8" w:rsidP="004331C4">
      <w:pPr>
        <w:spacing w:after="0" w:line="240" w:lineRule="auto"/>
        <w:jc w:val="both"/>
      </w:pPr>
    </w:p>
    <w:p w:rsidR="001008F5" w:rsidRPr="00F97D9C" w:rsidRDefault="001008F5" w:rsidP="004331C4">
      <w:pPr>
        <w:spacing w:after="0" w:line="240" w:lineRule="auto"/>
        <w:jc w:val="both"/>
      </w:pPr>
      <w:r w:rsidRPr="00F97D9C">
        <w:t>There are many reasons for adults to learn a new language:</w:t>
      </w:r>
    </w:p>
    <w:p w:rsidR="00C62779" w:rsidRPr="00F97D9C" w:rsidRDefault="00C62779" w:rsidP="00C62779">
      <w:pPr>
        <w:pStyle w:val="ListParagraph"/>
        <w:numPr>
          <w:ilvl w:val="0"/>
          <w:numId w:val="7"/>
        </w:numPr>
        <w:spacing w:after="0" w:line="240" w:lineRule="auto"/>
        <w:jc w:val="both"/>
      </w:pPr>
      <w:r w:rsidRPr="00F97D9C">
        <w:t xml:space="preserve">Make new friends with people in your selected target African language. </w:t>
      </w:r>
    </w:p>
    <w:p w:rsidR="00C62779" w:rsidRPr="00F97D9C" w:rsidRDefault="00C62779" w:rsidP="00C62779">
      <w:pPr>
        <w:pStyle w:val="ListParagraph"/>
        <w:numPr>
          <w:ilvl w:val="0"/>
          <w:numId w:val="7"/>
        </w:numPr>
        <w:spacing w:after="0" w:line="240" w:lineRule="auto"/>
        <w:jc w:val="both"/>
      </w:pPr>
      <w:r w:rsidRPr="00F97D9C">
        <w:t>Understand and sing to songs in your target African language.</w:t>
      </w:r>
    </w:p>
    <w:p w:rsidR="001008F5" w:rsidRPr="00F97D9C" w:rsidRDefault="00A31863" w:rsidP="00C62779">
      <w:pPr>
        <w:pStyle w:val="ListParagraph"/>
        <w:numPr>
          <w:ilvl w:val="0"/>
          <w:numId w:val="7"/>
        </w:numPr>
        <w:spacing w:after="0" w:line="240" w:lineRule="auto"/>
        <w:jc w:val="both"/>
      </w:pPr>
      <w:r w:rsidRPr="00F97D9C">
        <w:t>I</w:t>
      </w:r>
      <w:r w:rsidR="00C62779" w:rsidRPr="00F97D9C">
        <w:t>nteract</w:t>
      </w:r>
      <w:r w:rsidRPr="00F97D9C">
        <w:t xml:space="preserve"> with people who speak the language.</w:t>
      </w:r>
    </w:p>
    <w:p w:rsidR="00A31863" w:rsidRPr="00F97D9C" w:rsidRDefault="00021327" w:rsidP="00C62779">
      <w:pPr>
        <w:pStyle w:val="ListParagraph"/>
        <w:numPr>
          <w:ilvl w:val="0"/>
          <w:numId w:val="7"/>
        </w:numPr>
        <w:spacing w:after="0" w:line="240" w:lineRule="auto"/>
        <w:jc w:val="both"/>
      </w:pPr>
      <w:r w:rsidRPr="00F97D9C">
        <w:t xml:space="preserve">Exercise your </w:t>
      </w:r>
      <w:r w:rsidR="008D2920" w:rsidRPr="00F97D9C">
        <w:t>brain, which</w:t>
      </w:r>
      <w:r w:rsidRPr="00F97D9C">
        <w:t xml:space="preserve"> according to research is a way of averting </w:t>
      </w:r>
      <w:r w:rsidR="00A31863" w:rsidRPr="00F97D9C">
        <w:t>symptoms of dementia and Alzheimer's.</w:t>
      </w:r>
    </w:p>
    <w:p w:rsidR="00C62779" w:rsidRPr="00F97D9C" w:rsidRDefault="00C62779" w:rsidP="00C62779">
      <w:pPr>
        <w:pStyle w:val="ListParagraph"/>
        <w:numPr>
          <w:ilvl w:val="0"/>
          <w:numId w:val="7"/>
        </w:numPr>
        <w:spacing w:after="0" w:line="240" w:lineRule="auto"/>
        <w:jc w:val="both"/>
      </w:pPr>
    </w:p>
    <w:p w:rsidR="001008F5" w:rsidRPr="00F97D9C" w:rsidRDefault="00D23AEC" w:rsidP="004331C4">
      <w:pPr>
        <w:spacing w:after="0" w:line="240" w:lineRule="auto"/>
        <w:jc w:val="both"/>
      </w:pPr>
      <w:r w:rsidRPr="00F97D9C">
        <w:t>We offer</w:t>
      </w:r>
      <w:r w:rsidR="00B06D0D" w:rsidRPr="00F97D9C">
        <w:t xml:space="preserve"> isiZulu, Sesotho and chiShona lessons to adults.</w:t>
      </w:r>
    </w:p>
    <w:p w:rsidR="003204E5" w:rsidRPr="00F97D9C" w:rsidRDefault="003204E5" w:rsidP="004331C4">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D23AEC" w:rsidRPr="00F97D9C" w:rsidTr="009651B4">
        <w:tc>
          <w:tcPr>
            <w:tcW w:w="3080" w:type="dxa"/>
          </w:tcPr>
          <w:p w:rsidR="00D23AEC" w:rsidRPr="00F97D9C" w:rsidRDefault="00FF61E7" w:rsidP="004331C4">
            <w:pPr>
              <w:jc w:val="both"/>
              <w:rPr>
                <w:b/>
              </w:rPr>
            </w:pPr>
            <w:r w:rsidRPr="00F97D9C">
              <w:rPr>
                <w:b/>
                <w:noProof/>
                <w:lang w:eastAsia="en-ZA"/>
              </w:rPr>
              <w:pict>
                <v:shape id="_x0000_s1031" type="#_x0000_t202" style="position:absolute;left:0;text-align:left;margin-left:318.75pt;margin-top:125.05pt;width:122.3pt;height:25.85pt;z-index:251663360">
                  <v:textbox style="mso-next-textbox:#_x0000_s1031">
                    <w:txbxContent>
                      <w:p w:rsidR="00684A03" w:rsidRPr="00511DB1" w:rsidRDefault="00684A03" w:rsidP="00FF61E7">
                        <w:pPr>
                          <w:jc w:val="center"/>
                          <w:rPr>
                            <w:lang w:val="en-US"/>
                          </w:rPr>
                        </w:pPr>
                        <w:r>
                          <w:rPr>
                            <w:lang w:val="en-US"/>
                          </w:rPr>
                          <w:t>More</w:t>
                        </w:r>
                      </w:p>
                    </w:txbxContent>
                  </v:textbox>
                </v:shape>
              </w:pict>
            </w:r>
            <w:r w:rsidRPr="00F97D9C">
              <w:rPr>
                <w:b/>
                <w:noProof/>
                <w:lang w:eastAsia="en-ZA"/>
              </w:rPr>
              <w:pict>
                <v:shape id="_x0000_s1030" type="#_x0000_t202" style="position:absolute;left:0;text-align:left;margin-left:166.4pt;margin-top:125.05pt;width:122.3pt;height:25.85pt;z-index:251662336">
                  <v:textbox style="mso-next-textbox:#_x0000_s1030">
                    <w:txbxContent>
                      <w:p w:rsidR="00684A03" w:rsidRPr="00511DB1" w:rsidRDefault="00684A03" w:rsidP="00FF61E7">
                        <w:pPr>
                          <w:jc w:val="center"/>
                          <w:rPr>
                            <w:lang w:val="en-US"/>
                          </w:rPr>
                        </w:pPr>
                        <w:r>
                          <w:rPr>
                            <w:lang w:val="en-US"/>
                          </w:rPr>
                          <w:t>More</w:t>
                        </w:r>
                      </w:p>
                    </w:txbxContent>
                  </v:textbox>
                </v:shape>
              </w:pict>
            </w:r>
            <w:r w:rsidR="00D23AEC" w:rsidRPr="00F97D9C">
              <w:rPr>
                <w:b/>
              </w:rPr>
              <w:t>Group classes</w:t>
            </w:r>
          </w:p>
          <w:p w:rsidR="00D23AEC" w:rsidRPr="00F97D9C" w:rsidRDefault="00D23AEC" w:rsidP="004331C4">
            <w:pPr>
              <w:jc w:val="both"/>
            </w:pPr>
          </w:p>
          <w:p w:rsidR="00D23AEC" w:rsidRPr="00F97D9C" w:rsidRDefault="008D01DE" w:rsidP="008D01DE">
            <w:pPr>
              <w:pStyle w:val="ListParagraph"/>
              <w:numPr>
                <w:ilvl w:val="0"/>
                <w:numId w:val="9"/>
              </w:numPr>
              <w:ind w:left="284" w:hanging="284"/>
              <w:jc w:val="both"/>
            </w:pPr>
            <w:r w:rsidRPr="00F97D9C">
              <w:t>Flexible schedules</w:t>
            </w:r>
          </w:p>
          <w:p w:rsidR="008D01DE" w:rsidRPr="00F97D9C" w:rsidRDefault="008D01DE" w:rsidP="008D01DE">
            <w:pPr>
              <w:pStyle w:val="ListParagraph"/>
              <w:numPr>
                <w:ilvl w:val="0"/>
                <w:numId w:val="9"/>
              </w:numPr>
              <w:ind w:left="284" w:hanging="284"/>
              <w:jc w:val="both"/>
            </w:pPr>
            <w:r w:rsidRPr="00F97D9C">
              <w:t>Various levels offered from beginner to advanced</w:t>
            </w:r>
          </w:p>
          <w:p w:rsidR="008D01DE" w:rsidRPr="00F97D9C" w:rsidRDefault="008D01DE" w:rsidP="008D01DE">
            <w:pPr>
              <w:pStyle w:val="ListParagraph"/>
              <w:numPr>
                <w:ilvl w:val="0"/>
                <w:numId w:val="9"/>
              </w:numPr>
              <w:ind w:left="284" w:hanging="284"/>
              <w:jc w:val="both"/>
            </w:pPr>
            <w:r w:rsidRPr="00F97D9C">
              <w:t>Opportunity to join classes at any time</w:t>
            </w:r>
          </w:p>
          <w:p w:rsidR="008D01DE" w:rsidRPr="00F97D9C" w:rsidRDefault="00FF61E7" w:rsidP="004331C4">
            <w:pPr>
              <w:jc w:val="both"/>
            </w:pPr>
            <w:r w:rsidRPr="00F97D9C">
              <w:rPr>
                <w:noProof/>
                <w:lang w:eastAsia="en-ZA"/>
              </w:rPr>
              <w:lastRenderedPageBreak/>
              <w:pict>
                <v:shape id="_x0000_s1029" type="#_x0000_t202" style="position:absolute;left:0;text-align:left;margin-left:5.3pt;margin-top:29.3pt;width:122.3pt;height:25.85pt;z-index:251661312">
                  <v:textbox style="mso-next-textbox:#_x0000_s1029">
                    <w:txbxContent>
                      <w:p w:rsidR="00684A03" w:rsidRPr="00511DB1" w:rsidRDefault="00684A03" w:rsidP="00FF61E7">
                        <w:pPr>
                          <w:jc w:val="center"/>
                          <w:rPr>
                            <w:lang w:val="en-US"/>
                          </w:rPr>
                        </w:pPr>
                        <w:r>
                          <w:rPr>
                            <w:lang w:val="en-US"/>
                          </w:rPr>
                          <w:t>More</w:t>
                        </w:r>
                      </w:p>
                    </w:txbxContent>
                  </v:textbox>
                </v:shape>
              </w:pict>
            </w:r>
          </w:p>
        </w:tc>
        <w:tc>
          <w:tcPr>
            <w:tcW w:w="3081" w:type="dxa"/>
          </w:tcPr>
          <w:p w:rsidR="00D23AEC" w:rsidRPr="00F97D9C" w:rsidRDefault="00D23AEC" w:rsidP="004331C4">
            <w:pPr>
              <w:jc w:val="both"/>
              <w:rPr>
                <w:b/>
              </w:rPr>
            </w:pPr>
            <w:r w:rsidRPr="00F97D9C">
              <w:rPr>
                <w:b/>
              </w:rPr>
              <w:lastRenderedPageBreak/>
              <w:t>Private classes</w:t>
            </w:r>
          </w:p>
          <w:p w:rsidR="00D23AEC" w:rsidRPr="00F97D9C" w:rsidRDefault="00D23AEC" w:rsidP="004331C4">
            <w:pPr>
              <w:jc w:val="both"/>
            </w:pPr>
          </w:p>
          <w:p w:rsidR="00787A36" w:rsidRPr="00F97D9C" w:rsidRDefault="00787A36" w:rsidP="00787A36">
            <w:pPr>
              <w:pStyle w:val="ListParagraph"/>
              <w:numPr>
                <w:ilvl w:val="0"/>
                <w:numId w:val="9"/>
              </w:numPr>
              <w:ind w:left="284" w:hanging="284"/>
              <w:jc w:val="both"/>
            </w:pPr>
            <w:r w:rsidRPr="00F97D9C">
              <w:t>Customised to individual needs be it for social or business interaction</w:t>
            </w:r>
          </w:p>
          <w:p w:rsidR="00787A36" w:rsidRPr="00F97D9C" w:rsidRDefault="00787A36" w:rsidP="00787A36">
            <w:pPr>
              <w:pStyle w:val="ListParagraph"/>
              <w:numPr>
                <w:ilvl w:val="0"/>
                <w:numId w:val="9"/>
              </w:numPr>
              <w:ind w:left="284" w:hanging="284"/>
              <w:jc w:val="both"/>
            </w:pPr>
            <w:r w:rsidRPr="00F97D9C">
              <w:t>Classes take place onsite or at your location</w:t>
            </w:r>
          </w:p>
          <w:p w:rsidR="00B10CF9" w:rsidRPr="00F97D9C" w:rsidRDefault="00B10CF9" w:rsidP="00B10CF9">
            <w:pPr>
              <w:pStyle w:val="ListParagraph"/>
              <w:numPr>
                <w:ilvl w:val="0"/>
                <w:numId w:val="9"/>
              </w:numPr>
              <w:ind w:left="284" w:hanging="284"/>
              <w:jc w:val="both"/>
            </w:pPr>
            <w:r w:rsidRPr="00F97D9C">
              <w:lastRenderedPageBreak/>
              <w:t>Opportunity to join classes at any time</w:t>
            </w:r>
          </w:p>
          <w:p w:rsidR="00FF61E7" w:rsidRPr="00F97D9C" w:rsidRDefault="00FF61E7" w:rsidP="004331C4">
            <w:pPr>
              <w:jc w:val="both"/>
            </w:pPr>
          </w:p>
          <w:p w:rsidR="00FF61E7" w:rsidRPr="00F97D9C" w:rsidRDefault="00FF61E7" w:rsidP="004331C4">
            <w:pPr>
              <w:jc w:val="both"/>
            </w:pPr>
          </w:p>
          <w:p w:rsidR="00FF61E7" w:rsidRPr="00F97D9C" w:rsidRDefault="00FF61E7" w:rsidP="004331C4">
            <w:pPr>
              <w:jc w:val="both"/>
            </w:pPr>
          </w:p>
        </w:tc>
        <w:tc>
          <w:tcPr>
            <w:tcW w:w="3081" w:type="dxa"/>
          </w:tcPr>
          <w:p w:rsidR="00D23AEC" w:rsidRPr="00F97D9C" w:rsidRDefault="00D23AEC" w:rsidP="004331C4">
            <w:pPr>
              <w:jc w:val="both"/>
              <w:rPr>
                <w:b/>
              </w:rPr>
            </w:pPr>
            <w:r w:rsidRPr="00F97D9C">
              <w:rPr>
                <w:b/>
              </w:rPr>
              <w:lastRenderedPageBreak/>
              <w:t>Online classes</w:t>
            </w:r>
          </w:p>
          <w:p w:rsidR="00D23AEC" w:rsidRPr="00F97D9C" w:rsidRDefault="00D23AEC" w:rsidP="004331C4">
            <w:pPr>
              <w:jc w:val="both"/>
            </w:pPr>
          </w:p>
          <w:p w:rsidR="00787A36" w:rsidRPr="00F97D9C" w:rsidRDefault="00787A36" w:rsidP="00787A36">
            <w:pPr>
              <w:pStyle w:val="ListParagraph"/>
              <w:numPr>
                <w:ilvl w:val="0"/>
                <w:numId w:val="9"/>
              </w:numPr>
              <w:ind w:left="284" w:hanging="284"/>
              <w:jc w:val="both"/>
            </w:pPr>
            <w:r w:rsidRPr="00F97D9C">
              <w:t>x</w:t>
            </w:r>
          </w:p>
          <w:p w:rsidR="00B10CF9" w:rsidRPr="00F97D9C" w:rsidRDefault="00B10CF9" w:rsidP="00B10CF9">
            <w:pPr>
              <w:pStyle w:val="ListParagraph"/>
              <w:numPr>
                <w:ilvl w:val="0"/>
                <w:numId w:val="9"/>
              </w:numPr>
              <w:ind w:left="284" w:hanging="284"/>
              <w:jc w:val="both"/>
            </w:pPr>
            <w:r w:rsidRPr="00F97D9C">
              <w:t>Opportunity to join classes at any time</w:t>
            </w:r>
          </w:p>
          <w:p w:rsidR="00D23AEC" w:rsidRPr="00F97D9C" w:rsidRDefault="00D23AEC" w:rsidP="004331C4">
            <w:pPr>
              <w:jc w:val="both"/>
            </w:pPr>
          </w:p>
        </w:tc>
      </w:tr>
    </w:tbl>
    <w:p w:rsidR="00511DB1" w:rsidRPr="00F97D9C" w:rsidRDefault="00511DB1" w:rsidP="004331C4">
      <w:pPr>
        <w:spacing w:after="0" w:line="240" w:lineRule="auto"/>
        <w:jc w:val="both"/>
      </w:pPr>
      <w:r w:rsidRPr="00F97D9C">
        <w:rPr>
          <w:noProof/>
          <w:lang w:eastAsia="en-ZA"/>
        </w:rPr>
        <w:lastRenderedPageBreak/>
        <w:pict>
          <v:shape id="_x0000_s1026" type="#_x0000_t202" style="position:absolute;left:0;text-align:left;margin-left:10.15pt;margin-top:9.05pt;width:122.3pt;height:25.85pt;z-index:251658240;mso-position-horizontal-relative:text;mso-position-vertical-relative:text">
            <v:textbox style="mso-next-textbox:#_x0000_s1026">
              <w:txbxContent>
                <w:p w:rsidR="00684A03" w:rsidRPr="00511DB1" w:rsidRDefault="00684A03">
                  <w:pPr>
                    <w:rPr>
                      <w:lang w:val="en-US"/>
                    </w:rPr>
                  </w:pPr>
                  <w:r>
                    <w:rPr>
                      <w:lang w:val="en-US"/>
                    </w:rPr>
                    <w:t>See class schedules</w:t>
                  </w:r>
                </w:p>
              </w:txbxContent>
            </v:textbox>
          </v:shape>
        </w:pict>
      </w:r>
    </w:p>
    <w:p w:rsidR="00511DB1" w:rsidRPr="00F97D9C" w:rsidRDefault="00511DB1" w:rsidP="004331C4">
      <w:pPr>
        <w:spacing w:after="0" w:line="240" w:lineRule="auto"/>
        <w:jc w:val="both"/>
      </w:pPr>
    </w:p>
    <w:p w:rsidR="00511DB1" w:rsidRPr="00F97D9C" w:rsidRDefault="00511DB1" w:rsidP="004331C4">
      <w:pPr>
        <w:spacing w:after="0" w:line="240" w:lineRule="auto"/>
        <w:jc w:val="both"/>
      </w:pPr>
    </w:p>
    <w:p w:rsidR="00B03686" w:rsidRPr="00F97D9C" w:rsidRDefault="00B03686" w:rsidP="00A14D6E">
      <w:pPr>
        <w:spacing w:after="0" w:line="240" w:lineRule="auto"/>
        <w:jc w:val="both"/>
      </w:pPr>
    </w:p>
    <w:p w:rsidR="00B10CF9" w:rsidRPr="00F97D9C" w:rsidRDefault="00B10CF9" w:rsidP="00A14D6E">
      <w:pPr>
        <w:spacing w:after="0" w:line="240" w:lineRule="auto"/>
        <w:jc w:val="both"/>
      </w:pPr>
      <w:r w:rsidRPr="00F97D9C">
        <w:t>You can start at any time.</w:t>
      </w:r>
    </w:p>
    <w:p w:rsidR="00B10CF9" w:rsidRPr="00F97D9C" w:rsidRDefault="00B10CF9" w:rsidP="00B10CF9">
      <w:pPr>
        <w:spacing w:after="0" w:line="240" w:lineRule="auto"/>
        <w:jc w:val="both"/>
      </w:pPr>
    </w:p>
    <w:p w:rsidR="00511DB1" w:rsidRPr="00F97D9C" w:rsidRDefault="007F4575" w:rsidP="00075294">
      <w:pPr>
        <w:pStyle w:val="Heading3"/>
        <w:numPr>
          <w:ilvl w:val="2"/>
          <w:numId w:val="10"/>
        </w:numPr>
      </w:pPr>
      <w:bookmarkStart w:id="32" w:name="_Toc507395530"/>
      <w:r w:rsidRPr="00F97D9C">
        <w:t>Group Classes</w:t>
      </w:r>
      <w:bookmarkEnd w:id="32"/>
    </w:p>
    <w:p w:rsidR="00ED7F27" w:rsidRPr="00F97D9C" w:rsidRDefault="00ED7F27" w:rsidP="00A14D6E">
      <w:pPr>
        <w:spacing w:after="0" w:line="240" w:lineRule="auto"/>
        <w:jc w:val="both"/>
      </w:pPr>
    </w:p>
    <w:p w:rsidR="009752C8" w:rsidRPr="00F97D9C" w:rsidRDefault="009752C8" w:rsidP="00A14D6E">
      <w:pPr>
        <w:spacing w:after="0" w:line="240" w:lineRule="auto"/>
        <w:jc w:val="both"/>
      </w:pPr>
      <w:r w:rsidRPr="00F97D9C">
        <w:rPr>
          <w:noProof/>
          <w:lang w:eastAsia="en-ZA"/>
        </w:rPr>
        <w:pict>
          <v:shape id="_x0000_s1067" type="#_x0000_t202" style="position:absolute;left:0;text-align:left;margin-left:18.15pt;margin-top:2.35pt;width:365.5pt;height:54pt;z-index:251685888">
            <v:textbox style="mso-next-textbox:#_x0000_s1067">
              <w:txbxContent>
                <w:p w:rsidR="00684A03" w:rsidRPr="009752C8" w:rsidRDefault="00684A03" w:rsidP="009752C8">
                  <w:pPr>
                    <w:jc w:val="center"/>
                    <w:rPr>
                      <w:lang w:val="en-US"/>
                    </w:rPr>
                  </w:pPr>
                  <w:r>
                    <w:rPr>
                      <w:rFonts w:eastAsia="Times New Roman" w:cs="Times New Roman"/>
                      <w:b/>
                      <w:bCs/>
                      <w:color w:val="1D1D1D"/>
                      <w:sz w:val="23"/>
                      <w:szCs w:val="23"/>
                      <w:lang w:val="en-US" w:eastAsia="en-ZA"/>
                    </w:rPr>
                    <w:t>Pic of model students</w:t>
                  </w:r>
                </w:p>
              </w:txbxContent>
            </v:textbox>
          </v:shape>
        </w:pict>
      </w:r>
    </w:p>
    <w:p w:rsidR="009752C8" w:rsidRPr="00F97D9C" w:rsidRDefault="009752C8" w:rsidP="00A14D6E">
      <w:pPr>
        <w:spacing w:after="0" w:line="240" w:lineRule="auto"/>
        <w:jc w:val="both"/>
      </w:pPr>
    </w:p>
    <w:p w:rsidR="009752C8" w:rsidRPr="00F97D9C" w:rsidRDefault="009752C8" w:rsidP="00A14D6E">
      <w:pPr>
        <w:spacing w:after="0" w:line="240" w:lineRule="auto"/>
        <w:jc w:val="both"/>
      </w:pPr>
    </w:p>
    <w:p w:rsidR="009752C8" w:rsidRPr="00F97D9C" w:rsidRDefault="009752C8" w:rsidP="00A14D6E">
      <w:pPr>
        <w:spacing w:after="0" w:line="240" w:lineRule="auto"/>
        <w:jc w:val="both"/>
      </w:pPr>
    </w:p>
    <w:p w:rsidR="009752C8" w:rsidRPr="00F97D9C" w:rsidRDefault="009752C8" w:rsidP="00A14D6E">
      <w:pPr>
        <w:spacing w:after="0" w:line="240" w:lineRule="auto"/>
        <w:jc w:val="both"/>
      </w:pPr>
    </w:p>
    <w:p w:rsidR="009752C8" w:rsidRPr="00F97D9C" w:rsidRDefault="009752C8" w:rsidP="00A14D6E">
      <w:pPr>
        <w:spacing w:after="0" w:line="240" w:lineRule="auto"/>
        <w:jc w:val="both"/>
      </w:pPr>
    </w:p>
    <w:p w:rsidR="009752C8" w:rsidRPr="00F97D9C" w:rsidRDefault="009752C8" w:rsidP="00A14D6E">
      <w:pPr>
        <w:spacing w:after="0" w:line="240" w:lineRule="auto"/>
        <w:jc w:val="both"/>
      </w:pPr>
    </w:p>
    <w:p w:rsidR="009752C8" w:rsidRPr="00F97D9C" w:rsidRDefault="009752C8" w:rsidP="00A14D6E">
      <w:pPr>
        <w:spacing w:after="0" w:line="240" w:lineRule="auto"/>
        <w:jc w:val="both"/>
      </w:pPr>
    </w:p>
    <w:p w:rsidR="00E409CB" w:rsidRPr="00F97D9C" w:rsidRDefault="00E409CB" w:rsidP="00A14D6E">
      <w:pPr>
        <w:spacing w:after="0" w:line="240" w:lineRule="auto"/>
        <w:jc w:val="both"/>
      </w:pPr>
    </w:p>
    <w:p w:rsidR="00E409CB" w:rsidRPr="00F97D9C" w:rsidRDefault="00E409CB" w:rsidP="00A14D6E">
      <w:pPr>
        <w:spacing w:after="0" w:line="240" w:lineRule="auto"/>
        <w:jc w:val="both"/>
      </w:pPr>
    </w:p>
    <w:p w:rsidR="007F4575" w:rsidRPr="00F97D9C" w:rsidRDefault="008D2920" w:rsidP="007F4575">
      <w:pPr>
        <w:spacing w:after="0" w:line="240" w:lineRule="auto"/>
        <w:jc w:val="both"/>
      </w:pPr>
      <w:r w:rsidRPr="00F97D9C">
        <w:t>It is</w:t>
      </w:r>
      <w:r w:rsidR="007F4575" w:rsidRPr="00F97D9C">
        <w:t xml:space="preserve"> never too late to learn a new language so </w:t>
      </w:r>
      <w:r w:rsidRPr="00F97D9C">
        <w:t>boost</w:t>
      </w:r>
      <w:r w:rsidR="007F4575" w:rsidRPr="00F97D9C">
        <w:t xml:space="preserve"> your linguistic universe with a new African language. Sign up now for our group classes.</w:t>
      </w:r>
    </w:p>
    <w:p w:rsidR="007F4575" w:rsidRPr="00F97D9C" w:rsidRDefault="007F4575" w:rsidP="007F4575">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7F4575" w:rsidRPr="00F97D9C" w:rsidTr="009651B4">
        <w:tc>
          <w:tcPr>
            <w:tcW w:w="4621" w:type="dxa"/>
          </w:tcPr>
          <w:p w:rsidR="007F4575" w:rsidRPr="00F97D9C" w:rsidRDefault="007F4575" w:rsidP="007F4575">
            <w:pPr>
              <w:jc w:val="both"/>
              <w:rPr>
                <w:b/>
              </w:rPr>
            </w:pPr>
            <w:r w:rsidRPr="00F97D9C">
              <w:rPr>
                <w:b/>
              </w:rPr>
              <w:t>Class schedules</w:t>
            </w:r>
          </w:p>
          <w:p w:rsidR="007F4575" w:rsidRPr="00F97D9C" w:rsidRDefault="007F4575" w:rsidP="007F4575">
            <w:pPr>
              <w:jc w:val="both"/>
            </w:pPr>
          </w:p>
          <w:p w:rsidR="007F4575" w:rsidRPr="00F97D9C" w:rsidRDefault="00B41FB9" w:rsidP="007F4575">
            <w:pPr>
              <w:jc w:val="both"/>
            </w:pPr>
            <w:r w:rsidRPr="00F97D9C">
              <w:t xml:space="preserve">We run 90 minute classes between 08.30 and 21.00 on weekdays and </w:t>
            </w:r>
            <w:r w:rsidR="00BD77DD" w:rsidRPr="00F97D9C">
              <w:t xml:space="preserve">xxxx and xxxx on Saturdays. </w:t>
            </w:r>
            <w:r w:rsidR="009C6FD3" w:rsidRPr="00F97D9C">
              <w:t>We have an opportunity to join classes at any time.</w:t>
            </w:r>
          </w:p>
          <w:p w:rsidR="00AF0630" w:rsidRPr="00F97D9C" w:rsidRDefault="00AF0630" w:rsidP="007F4575">
            <w:pPr>
              <w:jc w:val="both"/>
            </w:pPr>
            <w:r w:rsidRPr="00F97D9C">
              <w:rPr>
                <w:noProof/>
                <w:lang w:eastAsia="en-ZA"/>
              </w:rPr>
              <w:pict>
                <v:shape id="_x0000_s1032" type="#_x0000_t202" style="position:absolute;left:0;text-align:left;margin-left:10.15pt;margin-top:6.35pt;width:122.3pt;height:25.85pt;z-index:251664384">
                  <v:textbox style="mso-next-textbox:#_x0000_s1032">
                    <w:txbxContent>
                      <w:p w:rsidR="00684A03" w:rsidRPr="00511DB1" w:rsidRDefault="00684A03" w:rsidP="009C6FD3">
                        <w:pPr>
                          <w:rPr>
                            <w:lang w:val="en-US"/>
                          </w:rPr>
                        </w:pPr>
                        <w:r>
                          <w:rPr>
                            <w:lang w:val="en-US"/>
                          </w:rPr>
                          <w:t>See class schedules</w:t>
                        </w:r>
                      </w:p>
                      <w:p w:rsidR="00684A03" w:rsidRPr="009C6FD3" w:rsidRDefault="00684A03" w:rsidP="009C6FD3"/>
                    </w:txbxContent>
                  </v:textbox>
                </v:shape>
              </w:pict>
            </w:r>
          </w:p>
          <w:p w:rsidR="009C6FD3" w:rsidRPr="00F97D9C" w:rsidRDefault="009C6FD3" w:rsidP="007F4575">
            <w:pPr>
              <w:jc w:val="both"/>
            </w:pPr>
          </w:p>
          <w:p w:rsidR="007F4575" w:rsidRPr="00F97D9C" w:rsidRDefault="007F4575" w:rsidP="007F4575">
            <w:pPr>
              <w:jc w:val="both"/>
            </w:pPr>
          </w:p>
        </w:tc>
        <w:tc>
          <w:tcPr>
            <w:tcW w:w="4621" w:type="dxa"/>
          </w:tcPr>
          <w:p w:rsidR="007F4575" w:rsidRPr="00F97D9C" w:rsidRDefault="007F4575" w:rsidP="007F4575">
            <w:pPr>
              <w:jc w:val="both"/>
              <w:rPr>
                <w:b/>
              </w:rPr>
            </w:pPr>
            <w:r w:rsidRPr="00F97D9C">
              <w:rPr>
                <w:b/>
              </w:rPr>
              <w:t>About group classes</w:t>
            </w:r>
          </w:p>
          <w:p w:rsidR="007F4575" w:rsidRPr="00F97D9C" w:rsidRDefault="007F4575" w:rsidP="007F4575">
            <w:pPr>
              <w:jc w:val="both"/>
            </w:pPr>
          </w:p>
          <w:p w:rsidR="007F4575" w:rsidRPr="00F97D9C" w:rsidRDefault="009C6FD3" w:rsidP="007F4575">
            <w:pPr>
              <w:jc w:val="both"/>
            </w:pPr>
            <w:r w:rsidRPr="00F97D9C">
              <w:t xml:space="preserve">Our group classes are always kept to no more than 10 students to ensure we pay attention to each student's needs. </w:t>
            </w:r>
            <w:commentRangeStart w:id="33"/>
            <w:r w:rsidRPr="00F97D9C">
              <w:t>Your level will be determined by your speaking ability</w:t>
            </w:r>
            <w:commentRangeEnd w:id="33"/>
            <w:r w:rsidRPr="00F97D9C">
              <w:rPr>
                <w:rStyle w:val="CommentReference"/>
              </w:rPr>
              <w:commentReference w:id="33"/>
            </w:r>
            <w:r w:rsidRPr="00F97D9C">
              <w:t>.</w:t>
            </w:r>
          </w:p>
          <w:p w:rsidR="00863931" w:rsidRPr="00F97D9C" w:rsidRDefault="00863931" w:rsidP="007F4575">
            <w:pPr>
              <w:jc w:val="both"/>
            </w:pPr>
          </w:p>
          <w:p w:rsidR="00DE43C6" w:rsidRPr="00F97D9C" w:rsidRDefault="00DE43C6" w:rsidP="007F4575">
            <w:pPr>
              <w:jc w:val="both"/>
            </w:pPr>
            <w:r w:rsidRPr="00F97D9C">
              <w:t>Classes run over a course of 12 weeks.</w:t>
            </w:r>
          </w:p>
          <w:p w:rsidR="007F4575" w:rsidRPr="00F97D9C" w:rsidRDefault="007F4575" w:rsidP="007F4575">
            <w:pPr>
              <w:jc w:val="both"/>
            </w:pPr>
          </w:p>
        </w:tc>
      </w:tr>
    </w:tbl>
    <w:p w:rsidR="00457D90" w:rsidRPr="00F97D9C" w:rsidRDefault="00457D90" w:rsidP="00A14D6E">
      <w:pPr>
        <w:spacing w:after="0" w:line="240" w:lineRule="auto"/>
        <w:jc w:val="both"/>
      </w:pPr>
    </w:p>
    <w:p w:rsidR="00457D90" w:rsidRPr="00F97D9C" w:rsidRDefault="00E409CB" w:rsidP="00A14D6E">
      <w:pPr>
        <w:spacing w:after="0" w:line="240" w:lineRule="auto"/>
        <w:jc w:val="both"/>
      </w:pPr>
      <w:r w:rsidRPr="00F97D9C">
        <w:rPr>
          <w:noProof/>
          <w:lang w:eastAsia="en-ZA"/>
        </w:rPr>
        <w:pict>
          <v:shape id="_x0000_s1057" type="#_x0000_t202" style="position:absolute;left:0;text-align:left;margin-left:26.3pt;margin-top:-208.65pt;width:365.5pt;height:25.85pt;z-index:251680768">
            <v:textbox style="mso-next-textbox:#_x0000_s1057">
              <w:txbxContent>
                <w:p w:rsidR="00684A03" w:rsidRPr="00457D90" w:rsidRDefault="00684A03" w:rsidP="00457D90">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r>
                    <w:rPr>
                      <w:rFonts w:eastAsia="Times New Roman" w:cs="Times New Roman"/>
                      <w:b/>
                      <w:bCs/>
                      <w:color w:val="1D1D1D"/>
                      <w:sz w:val="23"/>
                      <w:szCs w:val="23"/>
                      <w:lang w:eastAsia="en-ZA"/>
                    </w:rPr>
                    <w:t>Connect with new people as you learn or improve your language skills.</w:t>
                  </w:r>
                </w:p>
                <w:p w:rsidR="00684A03" w:rsidRPr="009C6FD3" w:rsidRDefault="00684A03" w:rsidP="00457D90">
                  <w:pPr>
                    <w:jc w:val="center"/>
                  </w:pPr>
                </w:p>
              </w:txbxContent>
            </v:textbox>
          </v:shape>
        </w:pict>
      </w:r>
      <w:r w:rsidR="000C665B" w:rsidRPr="00F97D9C">
        <w:rPr>
          <w:noProof/>
          <w:lang w:eastAsia="en-ZA"/>
        </w:rPr>
        <w:pict>
          <v:shape id="_x0000_s1036" type="#_x0000_t202" style="position:absolute;left:0;text-align:left;margin-left:26.3pt;margin-top:92pt;width:365.5pt;height:25.85pt;z-index:251667456">
            <v:textbox style="mso-next-textbox:#_x0000_s1036">
              <w:txbxContent>
                <w:p w:rsidR="00684A03" w:rsidRPr="00457D90" w:rsidRDefault="00684A03" w:rsidP="00457D90">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r>
                    <w:rPr>
                      <w:rFonts w:eastAsia="Times New Roman" w:cs="Times New Roman"/>
                      <w:b/>
                      <w:bCs/>
                      <w:color w:val="1D1D1D"/>
                      <w:sz w:val="23"/>
                      <w:szCs w:val="23"/>
                      <w:lang w:eastAsia="en-ZA"/>
                    </w:rPr>
                    <w:t xml:space="preserve">Contact us so we can find the right class for you. </w:t>
                  </w:r>
                </w:p>
                <w:p w:rsidR="00684A03" w:rsidRPr="009C6FD3" w:rsidRDefault="00684A03" w:rsidP="00457D90">
                  <w:pPr>
                    <w:jc w:val="center"/>
                  </w:pPr>
                </w:p>
              </w:txbxContent>
            </v:textbox>
          </v:shape>
        </w:pict>
      </w:r>
      <w:r w:rsidR="000C665B" w:rsidRPr="00F97D9C">
        <w:rPr>
          <w:noProof/>
          <w:lang w:eastAsia="en-ZA"/>
        </w:rPr>
        <w:pict>
          <v:shape id="_x0000_s1035" type="#_x0000_t202" style="position:absolute;left:0;text-align:left;margin-left:26.3pt;margin-top:3.55pt;width:365.5pt;height:25.85pt;z-index:251666432">
            <v:textbox style="mso-next-textbox:#_x0000_s1035">
              <w:txbxContent>
                <w:p w:rsidR="00684A03" w:rsidRPr="00457D90" w:rsidRDefault="00684A03" w:rsidP="00457D90">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r w:rsidRPr="00457D90">
                    <w:rPr>
                      <w:rFonts w:eastAsia="Times New Roman" w:cs="Times New Roman"/>
                      <w:b/>
                      <w:bCs/>
                      <w:color w:val="1D1D1D"/>
                      <w:sz w:val="23"/>
                      <w:szCs w:val="23"/>
                      <w:lang w:eastAsia="en-ZA"/>
                    </w:rPr>
                    <w:t xml:space="preserve">“We can test your proficiency with a 5 minute call. </w:t>
                  </w:r>
                  <w:r>
                    <w:rPr>
                      <w:rFonts w:eastAsia="Times New Roman" w:cs="Times New Roman"/>
                      <w:b/>
                      <w:bCs/>
                      <w:color w:val="1D1D1D"/>
                      <w:sz w:val="23"/>
                      <w:szCs w:val="23"/>
                      <w:lang w:eastAsia="en-ZA"/>
                    </w:rPr>
                    <w:t>xxxxx</w:t>
                  </w:r>
                  <w:r w:rsidRPr="00457D90">
                    <w:rPr>
                      <w:rFonts w:eastAsia="Times New Roman" w:cs="Times New Roman"/>
                      <w:b/>
                      <w:bCs/>
                      <w:color w:val="1D1D1D"/>
                      <w:sz w:val="23"/>
                      <w:szCs w:val="23"/>
                      <w:lang w:eastAsia="en-ZA"/>
                    </w:rPr>
                    <w:t>”.</w:t>
                  </w:r>
                </w:p>
                <w:p w:rsidR="00684A03" w:rsidRPr="009C6FD3" w:rsidRDefault="00684A03" w:rsidP="00457D90">
                  <w:pPr>
                    <w:jc w:val="center"/>
                  </w:pPr>
                </w:p>
              </w:txbxContent>
            </v:textbox>
          </v:shape>
        </w:pict>
      </w:r>
      <w:r w:rsidR="00457D90" w:rsidRPr="00F97D9C">
        <w:rPr>
          <w:noProof/>
          <w:lang w:eastAsia="en-ZA"/>
        </w:rPr>
        <w:pict>
          <v:shape id="_x0000_s1034" type="#_x0000_t202" style="position:absolute;left:0;text-align:left;margin-left:26.3pt;margin-top:3.55pt;width:365.5pt;height:25.85pt;z-index:251665408">
            <v:textbox style="mso-next-textbox:#_x0000_s1034">
              <w:txbxContent>
                <w:p w:rsidR="00684A03" w:rsidRPr="00457D90" w:rsidRDefault="00684A03" w:rsidP="00457D90">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r w:rsidRPr="00457D90">
                    <w:rPr>
                      <w:rFonts w:eastAsia="Times New Roman" w:cs="Times New Roman"/>
                      <w:b/>
                      <w:bCs/>
                      <w:color w:val="1D1D1D"/>
                      <w:sz w:val="23"/>
                      <w:szCs w:val="23"/>
                      <w:lang w:eastAsia="en-ZA"/>
                    </w:rPr>
                    <w:t xml:space="preserve">“We can test your proficiency with a 5 minute call. </w:t>
                  </w:r>
                  <w:r>
                    <w:rPr>
                      <w:rFonts w:eastAsia="Times New Roman" w:cs="Times New Roman"/>
                      <w:b/>
                      <w:bCs/>
                      <w:color w:val="1D1D1D"/>
                      <w:sz w:val="23"/>
                      <w:szCs w:val="23"/>
                      <w:lang w:eastAsia="en-ZA"/>
                    </w:rPr>
                    <w:t>xxxxx</w:t>
                  </w:r>
                  <w:r w:rsidRPr="00457D90">
                    <w:rPr>
                      <w:rFonts w:eastAsia="Times New Roman" w:cs="Times New Roman"/>
                      <w:b/>
                      <w:bCs/>
                      <w:color w:val="1D1D1D"/>
                      <w:sz w:val="23"/>
                      <w:szCs w:val="23"/>
                      <w:lang w:eastAsia="en-ZA"/>
                    </w:rPr>
                    <w:t>”.</w:t>
                  </w:r>
                </w:p>
                <w:p w:rsidR="00684A03" w:rsidRPr="009C6FD3" w:rsidRDefault="00684A03" w:rsidP="00457D90">
                  <w:pPr>
                    <w:jc w:val="center"/>
                  </w:pPr>
                </w:p>
              </w:txbxContent>
            </v:textbox>
          </v:shape>
        </w:pict>
      </w:r>
    </w:p>
    <w:p w:rsidR="00457D90" w:rsidRPr="00F97D9C" w:rsidRDefault="00457D90" w:rsidP="00A14D6E">
      <w:pPr>
        <w:spacing w:after="0" w:line="240" w:lineRule="auto"/>
        <w:jc w:val="both"/>
      </w:pPr>
      <w:commentRangeStart w:id="34"/>
      <w:r w:rsidRPr="00F97D9C">
        <w:t>.</w:t>
      </w:r>
      <w:commentRangeEnd w:id="34"/>
      <w:r w:rsidRPr="00F97D9C">
        <w:rPr>
          <w:rStyle w:val="CommentReference"/>
        </w:rPr>
        <w:commentReference w:id="34"/>
      </w:r>
    </w:p>
    <w:p w:rsidR="00457D90" w:rsidRPr="00F97D9C" w:rsidRDefault="00457D90" w:rsidP="00A14D6E">
      <w:pPr>
        <w:spacing w:after="0" w:line="240" w:lineRule="auto"/>
        <w:jc w:val="both"/>
      </w:pPr>
    </w:p>
    <w:p w:rsidR="00457D90" w:rsidRPr="00F97D9C" w:rsidRDefault="00DE43C6" w:rsidP="00A14D6E">
      <w:pPr>
        <w:spacing w:after="0" w:line="240" w:lineRule="auto"/>
        <w:jc w:val="both"/>
      </w:pPr>
      <w:r w:rsidRPr="00F97D9C">
        <w:t>Our fun filled approach will keep you motivated to learn.</w:t>
      </w:r>
    </w:p>
    <w:p w:rsidR="007F4575" w:rsidRPr="00F97D9C" w:rsidRDefault="007F4575" w:rsidP="00A14D6E">
      <w:pPr>
        <w:spacing w:after="0" w:line="240" w:lineRule="auto"/>
        <w:jc w:val="both"/>
      </w:pPr>
    </w:p>
    <w:p w:rsidR="00511DB1" w:rsidRPr="00F97D9C" w:rsidRDefault="00DE43C6" w:rsidP="00A14D6E">
      <w:pPr>
        <w:spacing w:after="0" w:line="240" w:lineRule="auto"/>
        <w:jc w:val="both"/>
      </w:pPr>
      <w:r w:rsidRPr="00F97D9C">
        <w:t>We offer classes from beginner to advanced levels.</w:t>
      </w:r>
    </w:p>
    <w:p w:rsidR="00DE43C6" w:rsidRPr="00F97D9C" w:rsidRDefault="00DE43C6" w:rsidP="00A14D6E">
      <w:pPr>
        <w:spacing w:after="0" w:line="240" w:lineRule="auto"/>
        <w:jc w:val="both"/>
      </w:pPr>
    </w:p>
    <w:p w:rsidR="00DE43C6" w:rsidRPr="00F97D9C" w:rsidRDefault="00DE43C6" w:rsidP="00A14D6E">
      <w:pPr>
        <w:spacing w:after="0" w:line="240" w:lineRule="auto"/>
        <w:jc w:val="both"/>
      </w:pPr>
    </w:p>
    <w:p w:rsidR="00DE43C6" w:rsidRPr="00F97D9C" w:rsidRDefault="00DE43C6" w:rsidP="00A14D6E">
      <w:pPr>
        <w:spacing w:after="0" w:line="240" w:lineRule="auto"/>
        <w:jc w:val="both"/>
      </w:pPr>
    </w:p>
    <w:p w:rsidR="00DE43C6" w:rsidRPr="00F97D9C" w:rsidRDefault="000559A5" w:rsidP="00A14D6E">
      <w:pPr>
        <w:spacing w:after="0" w:line="240" w:lineRule="auto"/>
        <w:jc w:val="both"/>
      </w:pPr>
      <w:r w:rsidRPr="00F97D9C">
        <w:rPr>
          <w:noProof/>
          <w:lang w:eastAsia="en-ZA"/>
        </w:rPr>
        <w:pict>
          <v:shape id="_x0000_s1038" type="#_x0000_t202" style="position:absolute;left:0;text-align:left;margin-left:10.15pt;margin-top:9.95pt;width:214.6pt;height:25.85pt;z-index:251669504" fillcolor="yellow">
            <v:textbox style="mso-next-textbox:#_x0000_s1038">
              <w:txbxContent>
                <w:p w:rsidR="00684A03" w:rsidRPr="00511DB1" w:rsidRDefault="00684A03" w:rsidP="000559A5">
                  <w:pPr>
                    <w:jc w:val="center"/>
                    <w:rPr>
                      <w:lang w:val="en-US"/>
                    </w:rPr>
                  </w:pPr>
                  <w:r>
                    <w:rPr>
                      <w:lang w:val="en-US"/>
                    </w:rPr>
                    <w:t>Register for group adult classes</w:t>
                  </w:r>
                </w:p>
                <w:p w:rsidR="00684A03" w:rsidRPr="009C6FD3" w:rsidRDefault="00684A03" w:rsidP="009C6FD3"/>
              </w:txbxContent>
            </v:textbox>
          </v:shape>
        </w:pict>
      </w:r>
    </w:p>
    <w:p w:rsidR="000C665B" w:rsidRPr="00F97D9C" w:rsidRDefault="000C665B" w:rsidP="00A14D6E">
      <w:pPr>
        <w:spacing w:after="0" w:line="240" w:lineRule="auto"/>
        <w:jc w:val="both"/>
      </w:pPr>
    </w:p>
    <w:p w:rsidR="000C665B" w:rsidRPr="00F97D9C" w:rsidRDefault="000C665B" w:rsidP="00A14D6E">
      <w:pPr>
        <w:spacing w:after="0" w:line="240" w:lineRule="auto"/>
        <w:jc w:val="both"/>
      </w:pPr>
    </w:p>
    <w:p w:rsidR="007B3631" w:rsidRPr="00F97D9C" w:rsidRDefault="007B3631" w:rsidP="00A14D6E">
      <w:pPr>
        <w:spacing w:after="0" w:line="240" w:lineRule="auto"/>
        <w:jc w:val="both"/>
      </w:pPr>
    </w:p>
    <w:p w:rsidR="007B3631" w:rsidRPr="00F97D9C" w:rsidRDefault="007B3631" w:rsidP="00075294">
      <w:pPr>
        <w:pStyle w:val="Heading3"/>
        <w:numPr>
          <w:ilvl w:val="2"/>
          <w:numId w:val="10"/>
        </w:numPr>
      </w:pPr>
      <w:bookmarkStart w:id="35" w:name="_Toc507395531"/>
      <w:r w:rsidRPr="00F97D9C">
        <w:lastRenderedPageBreak/>
        <w:t>Private Classes</w:t>
      </w:r>
      <w:bookmarkEnd w:id="35"/>
    </w:p>
    <w:p w:rsidR="007B3631" w:rsidRPr="00F97D9C" w:rsidRDefault="009752C8" w:rsidP="00A14D6E">
      <w:pPr>
        <w:spacing w:after="0" w:line="240" w:lineRule="auto"/>
        <w:jc w:val="both"/>
      </w:pPr>
      <w:r w:rsidRPr="00F97D9C">
        <w:rPr>
          <w:noProof/>
          <w:lang w:eastAsia="en-ZA"/>
        </w:rPr>
        <w:pict>
          <v:shape id="_x0000_s1066" type="#_x0000_t202" style="position:absolute;left:0;text-align:left;margin-left:16.5pt;margin-top:9pt;width:365.5pt;height:54pt;z-index:251684864">
            <v:textbox style="mso-next-textbox:#_x0000_s1066">
              <w:txbxContent>
                <w:p w:rsidR="00684A03" w:rsidRPr="009752C8" w:rsidRDefault="00684A03" w:rsidP="009752C8">
                  <w:pPr>
                    <w:jc w:val="center"/>
                    <w:rPr>
                      <w:lang w:val="en-US"/>
                    </w:rPr>
                  </w:pPr>
                  <w:r>
                    <w:rPr>
                      <w:rFonts w:eastAsia="Times New Roman" w:cs="Times New Roman"/>
                      <w:b/>
                      <w:bCs/>
                      <w:color w:val="1D1D1D"/>
                      <w:sz w:val="23"/>
                      <w:szCs w:val="23"/>
                      <w:lang w:val="en-US" w:eastAsia="en-ZA"/>
                    </w:rPr>
                    <w:t>Pic of me and model learner</w:t>
                  </w:r>
                </w:p>
              </w:txbxContent>
            </v:textbox>
          </v:shape>
        </w:pict>
      </w:r>
    </w:p>
    <w:p w:rsidR="009752C8" w:rsidRPr="00F97D9C" w:rsidRDefault="009752C8" w:rsidP="00A14D6E">
      <w:pPr>
        <w:spacing w:after="0" w:line="240" w:lineRule="auto"/>
        <w:jc w:val="both"/>
      </w:pPr>
    </w:p>
    <w:p w:rsidR="009752C8" w:rsidRPr="00F97D9C" w:rsidRDefault="009752C8" w:rsidP="00A14D6E">
      <w:pPr>
        <w:spacing w:after="0" w:line="240" w:lineRule="auto"/>
        <w:jc w:val="both"/>
      </w:pPr>
    </w:p>
    <w:p w:rsidR="009752C8" w:rsidRPr="00F97D9C" w:rsidRDefault="009752C8" w:rsidP="00A14D6E">
      <w:pPr>
        <w:spacing w:after="0" w:line="240" w:lineRule="auto"/>
        <w:jc w:val="both"/>
      </w:pPr>
    </w:p>
    <w:p w:rsidR="009752C8" w:rsidRPr="00F97D9C" w:rsidRDefault="009752C8" w:rsidP="00A14D6E">
      <w:pPr>
        <w:spacing w:after="0" w:line="240" w:lineRule="auto"/>
        <w:jc w:val="both"/>
      </w:pPr>
    </w:p>
    <w:p w:rsidR="007B3631" w:rsidRPr="00F97D9C" w:rsidRDefault="009752C8" w:rsidP="00A14D6E">
      <w:pPr>
        <w:spacing w:after="0" w:line="240" w:lineRule="auto"/>
        <w:jc w:val="both"/>
      </w:pPr>
      <w:r w:rsidRPr="00F97D9C">
        <w:rPr>
          <w:noProof/>
          <w:lang w:eastAsia="en-ZA"/>
        </w:rPr>
        <w:pict>
          <v:shape id="_x0000_s1040" type="#_x0000_t202" style="position:absolute;left:0;text-align:left;margin-left:9pt;margin-top:6.45pt;width:365.5pt;height:25.85pt;z-index:251671552">
            <v:textbox style="mso-next-textbox:#_x0000_s1040">
              <w:txbxContent>
                <w:p w:rsidR="00684A03" w:rsidRPr="001E7186" w:rsidRDefault="00684A03" w:rsidP="001E7186">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r w:rsidRPr="001E7186">
                    <w:rPr>
                      <w:rFonts w:eastAsia="Times New Roman" w:cs="Times New Roman"/>
                      <w:b/>
                      <w:bCs/>
                      <w:color w:val="1D1D1D"/>
                      <w:sz w:val="23"/>
                      <w:szCs w:val="23"/>
                      <w:lang w:eastAsia="en-ZA"/>
                    </w:rPr>
                    <w:t>“LEARNING ONE-ON-ONE IS A GREAT INVESTMENT”</w:t>
                  </w:r>
                </w:p>
                <w:p w:rsidR="00684A03" w:rsidRPr="00457D90" w:rsidRDefault="00684A03" w:rsidP="00457D90">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p>
                <w:p w:rsidR="00684A03" w:rsidRPr="009C6FD3" w:rsidRDefault="00684A03" w:rsidP="00457D90">
                  <w:pPr>
                    <w:jc w:val="center"/>
                  </w:pPr>
                </w:p>
              </w:txbxContent>
            </v:textbox>
          </v:shape>
        </w:pict>
      </w:r>
    </w:p>
    <w:p w:rsidR="007B3631" w:rsidRPr="00F97D9C" w:rsidRDefault="001E7186" w:rsidP="00A14D6E">
      <w:pPr>
        <w:spacing w:after="0" w:line="240" w:lineRule="auto"/>
        <w:jc w:val="both"/>
      </w:pPr>
      <w:commentRangeStart w:id="36"/>
      <w:r w:rsidRPr="00F97D9C">
        <w:t>x</w:t>
      </w:r>
      <w:commentRangeEnd w:id="36"/>
      <w:r w:rsidRPr="00F97D9C">
        <w:rPr>
          <w:rStyle w:val="CommentReference"/>
        </w:rPr>
        <w:commentReference w:id="36"/>
      </w:r>
    </w:p>
    <w:p w:rsidR="007B3631" w:rsidRPr="00F97D9C" w:rsidRDefault="007B3631" w:rsidP="00A14D6E">
      <w:pPr>
        <w:spacing w:after="0" w:line="240" w:lineRule="auto"/>
        <w:jc w:val="both"/>
      </w:pPr>
    </w:p>
    <w:p w:rsidR="007B3631" w:rsidRPr="00F97D9C" w:rsidRDefault="001E7186" w:rsidP="00A14D6E">
      <w:pPr>
        <w:spacing w:after="0" w:line="240" w:lineRule="auto"/>
        <w:jc w:val="both"/>
      </w:pPr>
      <w:r w:rsidRPr="00F97D9C">
        <w:t xml:space="preserve">Private lessons are customised to your needs and interests be it for social, school, work or travel needs. This is an effective way of learning because you get to cover the material at your pace - if you want to achieve proficiency earlier you have an opportunity to take extra classes to meet your needs. </w:t>
      </w:r>
      <w:r w:rsidR="00DD3A56" w:rsidRPr="00F97D9C">
        <w:t>The only challenge with private one-on-one lessons is the lack of practice with other students.</w:t>
      </w:r>
    </w:p>
    <w:p w:rsidR="00DD3A56" w:rsidRPr="00F97D9C" w:rsidRDefault="00DD3A56" w:rsidP="00A14D6E">
      <w:pPr>
        <w:spacing w:after="0" w:line="240" w:lineRule="auto"/>
        <w:jc w:val="both"/>
      </w:pPr>
    </w:p>
    <w:p w:rsidR="00DD3A56" w:rsidRPr="00F97D9C" w:rsidRDefault="00DD3A56" w:rsidP="00A14D6E">
      <w:pPr>
        <w:spacing w:after="0" w:line="240" w:lineRule="auto"/>
        <w:jc w:val="both"/>
      </w:pPr>
      <w:r w:rsidRPr="00F97D9C">
        <w:t>Private lessons take place at Rera's premises or at the student's home or office. Transport charges are added to locations outside of a 10km radius from Rera's premises.</w:t>
      </w:r>
    </w:p>
    <w:p w:rsidR="00DD3A56" w:rsidRPr="00F97D9C" w:rsidRDefault="00DD3A56" w:rsidP="00A14D6E">
      <w:pPr>
        <w:spacing w:after="0" w:line="240" w:lineRule="auto"/>
        <w:jc w:val="both"/>
      </w:pPr>
    </w:p>
    <w:p w:rsidR="00DD3A56" w:rsidRPr="00F97D9C" w:rsidRDefault="00DD3A56" w:rsidP="00A14D6E">
      <w:pPr>
        <w:spacing w:after="0" w:line="240" w:lineRule="auto"/>
        <w:jc w:val="both"/>
        <w:rPr>
          <w:b/>
        </w:rPr>
      </w:pPr>
      <w:r w:rsidRPr="00F97D9C">
        <w:rPr>
          <w:b/>
        </w:rPr>
        <w:t>Rera offers different types of private lessons:</w:t>
      </w:r>
    </w:p>
    <w:p w:rsidR="00DD3A56" w:rsidRPr="00F97D9C" w:rsidRDefault="00DD3A56" w:rsidP="00A14D6E">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3"/>
        <w:gridCol w:w="2744"/>
        <w:gridCol w:w="3235"/>
      </w:tblGrid>
      <w:tr w:rsidR="00180ACD" w:rsidRPr="00F97D9C" w:rsidTr="00180ACD">
        <w:tc>
          <w:tcPr>
            <w:tcW w:w="3263" w:type="dxa"/>
          </w:tcPr>
          <w:p w:rsidR="00180ACD" w:rsidRPr="00F97D9C" w:rsidRDefault="00180ACD" w:rsidP="00A14D6E">
            <w:pPr>
              <w:jc w:val="both"/>
              <w:rPr>
                <w:b/>
              </w:rPr>
            </w:pPr>
            <w:r w:rsidRPr="00F97D9C">
              <w:rPr>
                <w:b/>
              </w:rPr>
              <w:t>Private Classes</w:t>
            </w:r>
          </w:p>
          <w:p w:rsidR="00180ACD" w:rsidRPr="00F97D9C" w:rsidRDefault="00180ACD" w:rsidP="009651B4">
            <w:pPr>
              <w:pStyle w:val="ListParagraph"/>
              <w:numPr>
                <w:ilvl w:val="0"/>
                <w:numId w:val="9"/>
              </w:numPr>
              <w:ind w:left="284" w:hanging="284"/>
              <w:jc w:val="both"/>
            </w:pPr>
            <w:r w:rsidRPr="00F97D9C">
              <w:t>One-on-one</w:t>
            </w:r>
          </w:p>
          <w:p w:rsidR="00180ACD" w:rsidRPr="00F97D9C" w:rsidRDefault="00180ACD" w:rsidP="009651B4">
            <w:pPr>
              <w:pStyle w:val="ListParagraph"/>
              <w:numPr>
                <w:ilvl w:val="0"/>
                <w:numId w:val="9"/>
              </w:numPr>
              <w:ind w:left="284" w:hanging="284"/>
              <w:jc w:val="both"/>
            </w:pPr>
            <w:r w:rsidRPr="00F97D9C">
              <w:t>Less than 4 people</w:t>
            </w:r>
          </w:p>
          <w:p w:rsidR="00180ACD" w:rsidRPr="00F97D9C" w:rsidRDefault="00180ACD" w:rsidP="00A14D6E">
            <w:pPr>
              <w:jc w:val="both"/>
            </w:pPr>
          </w:p>
          <w:p w:rsidR="00180ACD" w:rsidRPr="00F97D9C" w:rsidRDefault="00180ACD" w:rsidP="00A14D6E">
            <w:pPr>
              <w:jc w:val="both"/>
            </w:pPr>
          </w:p>
        </w:tc>
        <w:tc>
          <w:tcPr>
            <w:tcW w:w="2744" w:type="dxa"/>
          </w:tcPr>
          <w:p w:rsidR="00180ACD" w:rsidRPr="00F97D9C" w:rsidRDefault="00180ACD" w:rsidP="00180ACD">
            <w:pPr>
              <w:jc w:val="both"/>
              <w:rPr>
                <w:b/>
              </w:rPr>
            </w:pPr>
            <w:r w:rsidRPr="00F97D9C">
              <w:rPr>
                <w:b/>
              </w:rPr>
              <w:t>Intensive Classes</w:t>
            </w:r>
          </w:p>
          <w:p w:rsidR="00180ACD" w:rsidRPr="00F97D9C" w:rsidRDefault="00180ACD" w:rsidP="00180ACD">
            <w:pPr>
              <w:pStyle w:val="ListParagraph"/>
              <w:numPr>
                <w:ilvl w:val="0"/>
                <w:numId w:val="9"/>
              </w:numPr>
              <w:ind w:left="284" w:hanging="284"/>
              <w:jc w:val="both"/>
            </w:pPr>
            <w:r w:rsidRPr="00F97D9C">
              <w:t>Fastest way to learn for quickest opportunities to communicate</w:t>
            </w:r>
          </w:p>
          <w:p w:rsidR="00180ACD" w:rsidRPr="00F97D9C" w:rsidRDefault="00180ACD" w:rsidP="00180ACD">
            <w:pPr>
              <w:pStyle w:val="ListParagraph"/>
              <w:numPr>
                <w:ilvl w:val="0"/>
                <w:numId w:val="9"/>
              </w:numPr>
              <w:ind w:left="284" w:hanging="284"/>
              <w:jc w:val="both"/>
            </w:pPr>
            <w:r w:rsidRPr="00F97D9C">
              <w:t>Receive a minimum of 2 hours a day lessons in your selected target language</w:t>
            </w:r>
          </w:p>
          <w:p w:rsidR="00180ACD" w:rsidRPr="00F97D9C" w:rsidRDefault="00180ACD" w:rsidP="00180ACD">
            <w:pPr>
              <w:pStyle w:val="ListParagraph"/>
              <w:numPr>
                <w:ilvl w:val="0"/>
                <w:numId w:val="9"/>
              </w:numPr>
              <w:ind w:left="284" w:hanging="284"/>
              <w:jc w:val="both"/>
            </w:pPr>
            <w:r w:rsidRPr="00F97D9C">
              <w:t>Get individual attention as the classes are between 1-5 people per class</w:t>
            </w:r>
          </w:p>
          <w:p w:rsidR="00180ACD" w:rsidRPr="00F97D9C" w:rsidRDefault="00180ACD" w:rsidP="00180ACD">
            <w:pPr>
              <w:jc w:val="both"/>
              <w:rPr>
                <w:b/>
              </w:rPr>
            </w:pPr>
            <w:r w:rsidRPr="00F97D9C">
              <w:t>All levels available</w:t>
            </w:r>
          </w:p>
        </w:tc>
        <w:tc>
          <w:tcPr>
            <w:tcW w:w="3235" w:type="dxa"/>
          </w:tcPr>
          <w:p w:rsidR="00180ACD" w:rsidRPr="00F97D9C" w:rsidRDefault="00180ACD" w:rsidP="00180ACD">
            <w:pPr>
              <w:jc w:val="both"/>
            </w:pPr>
            <w:commentRangeStart w:id="37"/>
            <w:r w:rsidRPr="00F97D9C">
              <w:t>Family Classes</w:t>
            </w:r>
          </w:p>
          <w:p w:rsidR="00180ACD" w:rsidRPr="00F97D9C" w:rsidRDefault="00180ACD" w:rsidP="00180ACD">
            <w:pPr>
              <w:pStyle w:val="ListParagraph"/>
              <w:numPr>
                <w:ilvl w:val="0"/>
                <w:numId w:val="9"/>
              </w:numPr>
              <w:ind w:left="284" w:hanging="284"/>
              <w:jc w:val="both"/>
            </w:pPr>
            <w:r w:rsidRPr="00F97D9C">
              <w:t>One or both parents with up to two children</w:t>
            </w:r>
          </w:p>
          <w:p w:rsidR="00180ACD" w:rsidRPr="00F97D9C" w:rsidRDefault="00180ACD" w:rsidP="00180ACD">
            <w:pPr>
              <w:pStyle w:val="ListParagraph"/>
              <w:numPr>
                <w:ilvl w:val="0"/>
                <w:numId w:val="9"/>
              </w:numPr>
              <w:ind w:left="284" w:hanging="284"/>
              <w:jc w:val="both"/>
            </w:pPr>
            <w:r w:rsidRPr="00F97D9C">
              <w:t>We teach at the child’s level</w:t>
            </w:r>
          </w:p>
          <w:p w:rsidR="00180ACD" w:rsidRPr="00F97D9C" w:rsidRDefault="00180ACD" w:rsidP="00180ACD">
            <w:pPr>
              <w:pStyle w:val="ListParagraph"/>
              <w:numPr>
                <w:ilvl w:val="0"/>
                <w:numId w:val="9"/>
              </w:numPr>
              <w:ind w:left="284" w:hanging="284"/>
              <w:jc w:val="both"/>
            </w:pPr>
            <w:r w:rsidRPr="00F97D9C">
              <w:t>Up to three children (no parents)</w:t>
            </w:r>
          </w:p>
          <w:p w:rsidR="00180ACD" w:rsidRPr="00F97D9C" w:rsidRDefault="00180ACD" w:rsidP="00180ACD">
            <w:pPr>
              <w:pStyle w:val="ListParagraph"/>
              <w:numPr>
                <w:ilvl w:val="0"/>
                <w:numId w:val="9"/>
              </w:numPr>
              <w:ind w:left="284" w:hanging="284"/>
              <w:jc w:val="both"/>
            </w:pPr>
            <w:r w:rsidRPr="00F97D9C">
              <w:t>Minimum of 4 classes per month</w:t>
            </w:r>
            <w:commentRangeEnd w:id="37"/>
            <w:r w:rsidRPr="00F97D9C">
              <w:rPr>
                <w:rStyle w:val="CommentReference"/>
              </w:rPr>
              <w:commentReference w:id="37"/>
            </w:r>
          </w:p>
          <w:p w:rsidR="00180ACD" w:rsidRPr="00F97D9C" w:rsidRDefault="00180ACD" w:rsidP="00180ACD">
            <w:pPr>
              <w:pStyle w:val="ListParagraph"/>
              <w:numPr>
                <w:ilvl w:val="0"/>
                <w:numId w:val="9"/>
              </w:numPr>
              <w:ind w:left="284" w:hanging="284"/>
              <w:jc w:val="both"/>
            </w:pPr>
          </w:p>
        </w:tc>
      </w:tr>
      <w:tr w:rsidR="00180ACD" w:rsidRPr="00F97D9C" w:rsidTr="00180ACD">
        <w:tc>
          <w:tcPr>
            <w:tcW w:w="3263" w:type="dxa"/>
          </w:tcPr>
          <w:p w:rsidR="00180ACD" w:rsidRPr="00F97D9C" w:rsidRDefault="00180ACD" w:rsidP="00B82CEB">
            <w:pPr>
              <w:pStyle w:val="ListParagraph"/>
              <w:numPr>
                <w:ilvl w:val="0"/>
                <w:numId w:val="9"/>
              </w:numPr>
              <w:ind w:left="284" w:hanging="284"/>
              <w:jc w:val="both"/>
            </w:pPr>
            <w:r w:rsidRPr="00F97D9C">
              <w:t xml:space="preserve"> </w:t>
            </w:r>
          </w:p>
          <w:p w:rsidR="00180ACD" w:rsidRPr="00F97D9C" w:rsidRDefault="00180ACD" w:rsidP="00A14D6E">
            <w:pPr>
              <w:jc w:val="both"/>
            </w:pPr>
          </w:p>
        </w:tc>
        <w:tc>
          <w:tcPr>
            <w:tcW w:w="2744" w:type="dxa"/>
          </w:tcPr>
          <w:p w:rsidR="00180ACD" w:rsidRPr="00F97D9C" w:rsidRDefault="00180ACD" w:rsidP="00A14D6E">
            <w:pPr>
              <w:jc w:val="both"/>
            </w:pPr>
          </w:p>
        </w:tc>
        <w:tc>
          <w:tcPr>
            <w:tcW w:w="3235" w:type="dxa"/>
          </w:tcPr>
          <w:p w:rsidR="00180ACD" w:rsidRPr="00F97D9C" w:rsidRDefault="00180ACD" w:rsidP="00B82CEB">
            <w:pPr>
              <w:jc w:val="both"/>
            </w:pPr>
            <w:r w:rsidRPr="00F97D9C">
              <w:rPr>
                <w:noProof/>
                <w:lang w:eastAsia="en-ZA"/>
              </w:rPr>
              <w:pict>
                <v:shape id="_x0000_s1104" type="#_x0000_t202" style="position:absolute;left:0;text-align:left;margin-left:21.15pt;margin-top:5.05pt;width:122.3pt;height:25.85pt;z-index:251723776;mso-position-horizontal-relative:text;mso-position-vertical-relative:text">
                  <v:textbox style="mso-next-textbox:#_x0000_s1104">
                    <w:txbxContent>
                      <w:p w:rsidR="00684A03" w:rsidRPr="00511DB1" w:rsidRDefault="00684A03" w:rsidP="00B82CEB">
                        <w:pPr>
                          <w:rPr>
                            <w:lang w:val="en-US"/>
                          </w:rPr>
                        </w:pPr>
                        <w:r>
                          <w:rPr>
                            <w:lang w:val="en-US"/>
                          </w:rPr>
                          <w:t>See more</w:t>
                        </w:r>
                      </w:p>
                      <w:p w:rsidR="00684A03" w:rsidRPr="009C6FD3" w:rsidRDefault="00684A03" w:rsidP="00B82CEB"/>
                    </w:txbxContent>
                  </v:textbox>
                </v:shape>
              </w:pict>
            </w:r>
          </w:p>
        </w:tc>
      </w:tr>
    </w:tbl>
    <w:p w:rsidR="001314B4" w:rsidRPr="00F97D9C" w:rsidRDefault="008D2920" w:rsidP="00A14D6E">
      <w:pPr>
        <w:spacing w:after="0" w:line="240" w:lineRule="auto"/>
        <w:jc w:val="both"/>
      </w:pPr>
      <w:r>
        <w:t>We schedule l</w:t>
      </w:r>
      <w:r w:rsidRPr="00F97D9C">
        <w:t xml:space="preserve">essons around your </w:t>
      </w:r>
      <w:r>
        <w:t>availability</w:t>
      </w:r>
      <w:r w:rsidRPr="00F97D9C">
        <w:t xml:space="preserve"> and at a venue of your choosing. </w:t>
      </w:r>
    </w:p>
    <w:p w:rsidR="001314B4" w:rsidRPr="00F97D9C" w:rsidRDefault="001314B4" w:rsidP="00A14D6E">
      <w:pPr>
        <w:spacing w:after="0" w:line="240" w:lineRule="auto"/>
        <w:jc w:val="both"/>
      </w:pPr>
    </w:p>
    <w:p w:rsidR="00106635" w:rsidRPr="00F97D9C" w:rsidRDefault="001314B4" w:rsidP="00106635">
      <w:pPr>
        <w:spacing w:after="0" w:line="240" w:lineRule="auto"/>
        <w:jc w:val="both"/>
      </w:pPr>
      <w:r w:rsidRPr="00F97D9C">
        <w:rPr>
          <w:noProof/>
          <w:lang w:eastAsia="en-ZA"/>
        </w:rPr>
        <w:pict>
          <v:shape id="_x0000_s1051" type="#_x0000_t202" style="position:absolute;left:0;text-align:left;margin-left:26.3pt;margin-top:3.55pt;width:417.5pt;height:25.85pt;z-index:251675648">
            <v:textbox style="mso-next-textbox:#_x0000_s1051">
              <w:txbxContent>
                <w:p w:rsidR="00684A03" w:rsidRPr="009C6FD3" w:rsidRDefault="008D2920" w:rsidP="001314B4">
                  <w:pPr>
                    <w:shd w:val="clear" w:color="auto" w:fill="F5F5F5"/>
                    <w:spacing w:before="100" w:beforeAutospacing="1" w:after="100" w:afterAutospacing="1" w:line="320" w:lineRule="atLeast"/>
                    <w:jc w:val="center"/>
                    <w:textAlignment w:val="baseline"/>
                    <w:outlineLvl w:val="4"/>
                  </w:pPr>
                  <w:r>
                    <w:rPr>
                      <w:rFonts w:eastAsia="Times New Roman" w:cs="Times New Roman"/>
                      <w:b/>
                      <w:bCs/>
                      <w:color w:val="1D1D1D"/>
                      <w:sz w:val="23"/>
                      <w:szCs w:val="23"/>
                      <w:lang w:eastAsia="en-ZA"/>
                    </w:rPr>
                    <w:t xml:space="preserve">A quick call will help us test your level of proficiency. </w:t>
                  </w:r>
                  <w:r w:rsidR="001314B4">
                    <w:rPr>
                      <w:rFonts w:eastAsia="Times New Roman" w:cs="Times New Roman"/>
                      <w:b/>
                      <w:bCs/>
                      <w:color w:val="1D1D1D"/>
                      <w:sz w:val="23"/>
                      <w:szCs w:val="23"/>
                      <w:lang w:eastAsia="en-ZA"/>
                    </w:rPr>
                    <w:t>Call us on xxxx to arrange.</w:t>
                  </w:r>
                  <w:r w:rsidR="001314B4" w:rsidRPr="009C6FD3">
                    <w:t xml:space="preserve"> </w:t>
                  </w:r>
                </w:p>
              </w:txbxContent>
            </v:textbox>
          </v:shape>
        </w:pict>
      </w:r>
      <w:r w:rsidR="00106635" w:rsidRPr="00F97D9C">
        <w:rPr>
          <w:noProof/>
          <w:lang w:eastAsia="en-ZA"/>
        </w:rPr>
        <w:pict>
          <v:shape id="_x0000_s1052" type="#_x0000_t202" style="position:absolute;left:0;text-align:left;margin-left:26.3pt;margin-top:92pt;width:365.5pt;height:25.85pt;z-index:251676672">
            <v:textbox style="mso-next-textbox:#_x0000_s1052">
              <w:txbxContent>
                <w:p w:rsidR="00684A03" w:rsidRPr="00457D90" w:rsidRDefault="00684A03" w:rsidP="00106635">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r>
                    <w:rPr>
                      <w:rFonts w:eastAsia="Times New Roman" w:cs="Times New Roman"/>
                      <w:b/>
                      <w:bCs/>
                      <w:color w:val="1D1D1D"/>
                      <w:sz w:val="23"/>
                      <w:szCs w:val="23"/>
                      <w:lang w:eastAsia="en-ZA"/>
                    </w:rPr>
                    <w:t xml:space="preserve">Contact us so we can find the right class for you. </w:t>
                  </w:r>
                </w:p>
                <w:p w:rsidR="00684A03" w:rsidRPr="009C6FD3" w:rsidRDefault="00684A03" w:rsidP="00106635">
                  <w:pPr>
                    <w:jc w:val="center"/>
                  </w:pPr>
                </w:p>
              </w:txbxContent>
            </v:textbox>
          </v:shape>
        </w:pict>
      </w:r>
      <w:r w:rsidR="00106635" w:rsidRPr="00F97D9C">
        <w:rPr>
          <w:noProof/>
          <w:lang w:eastAsia="en-ZA"/>
        </w:rPr>
        <w:pict>
          <v:shape id="_x0000_s1050" type="#_x0000_t202" style="position:absolute;left:0;text-align:left;margin-left:26.3pt;margin-top:3.55pt;width:365.5pt;height:25.85pt;z-index:251674624">
            <v:textbox style="mso-next-textbox:#_x0000_s1050">
              <w:txbxContent>
                <w:p w:rsidR="00684A03" w:rsidRPr="00457D90" w:rsidRDefault="00684A03" w:rsidP="00106635">
                  <w:pPr>
                    <w:shd w:val="clear" w:color="auto" w:fill="F5F5F5"/>
                    <w:spacing w:before="100" w:beforeAutospacing="1" w:after="100" w:afterAutospacing="1" w:line="320" w:lineRule="atLeast"/>
                    <w:jc w:val="center"/>
                    <w:textAlignment w:val="baseline"/>
                    <w:outlineLvl w:val="4"/>
                    <w:rPr>
                      <w:rFonts w:eastAsia="Times New Roman" w:cs="Times New Roman"/>
                      <w:b/>
                      <w:bCs/>
                      <w:color w:val="1D1D1D"/>
                      <w:sz w:val="23"/>
                      <w:szCs w:val="23"/>
                      <w:lang w:eastAsia="en-ZA"/>
                    </w:rPr>
                  </w:pPr>
                  <w:r w:rsidRPr="00457D90">
                    <w:rPr>
                      <w:rFonts w:eastAsia="Times New Roman" w:cs="Times New Roman"/>
                      <w:b/>
                      <w:bCs/>
                      <w:color w:val="1D1D1D"/>
                      <w:sz w:val="23"/>
                      <w:szCs w:val="23"/>
                      <w:lang w:eastAsia="en-ZA"/>
                    </w:rPr>
                    <w:t xml:space="preserve">“We can test your proficiency with a 5 minute call. </w:t>
                  </w:r>
                  <w:r>
                    <w:rPr>
                      <w:rFonts w:eastAsia="Times New Roman" w:cs="Times New Roman"/>
                      <w:b/>
                      <w:bCs/>
                      <w:color w:val="1D1D1D"/>
                      <w:sz w:val="23"/>
                      <w:szCs w:val="23"/>
                      <w:lang w:eastAsia="en-ZA"/>
                    </w:rPr>
                    <w:t>xxxxx</w:t>
                  </w:r>
                  <w:r w:rsidRPr="00457D90">
                    <w:rPr>
                      <w:rFonts w:eastAsia="Times New Roman" w:cs="Times New Roman"/>
                      <w:b/>
                      <w:bCs/>
                      <w:color w:val="1D1D1D"/>
                      <w:sz w:val="23"/>
                      <w:szCs w:val="23"/>
                      <w:lang w:eastAsia="en-ZA"/>
                    </w:rPr>
                    <w:t>”.</w:t>
                  </w:r>
                </w:p>
                <w:p w:rsidR="00684A03" w:rsidRPr="009C6FD3" w:rsidRDefault="00684A03" w:rsidP="00106635">
                  <w:pPr>
                    <w:jc w:val="center"/>
                  </w:pPr>
                </w:p>
              </w:txbxContent>
            </v:textbox>
          </v:shape>
        </w:pict>
      </w:r>
    </w:p>
    <w:p w:rsidR="00106635" w:rsidRPr="00F97D9C" w:rsidRDefault="00106635" w:rsidP="00106635">
      <w:pPr>
        <w:spacing w:after="0" w:line="240" w:lineRule="auto"/>
        <w:jc w:val="both"/>
      </w:pPr>
    </w:p>
    <w:p w:rsidR="001314B4" w:rsidRPr="00F97D9C" w:rsidRDefault="001314B4" w:rsidP="00106635">
      <w:pPr>
        <w:spacing w:after="0" w:line="240" w:lineRule="auto"/>
        <w:jc w:val="both"/>
      </w:pPr>
    </w:p>
    <w:p w:rsidR="00106635" w:rsidRPr="00F97D9C" w:rsidRDefault="00106635" w:rsidP="00106635">
      <w:pPr>
        <w:spacing w:after="0" w:line="240" w:lineRule="auto"/>
        <w:jc w:val="both"/>
      </w:pPr>
      <w:r w:rsidRPr="00F97D9C">
        <w:t>Our fun filled approach will keep you motivated to learn.</w:t>
      </w:r>
    </w:p>
    <w:p w:rsidR="00106635" w:rsidRPr="00F97D9C" w:rsidRDefault="00106635" w:rsidP="00106635">
      <w:pPr>
        <w:spacing w:after="0" w:line="240" w:lineRule="auto"/>
        <w:jc w:val="both"/>
      </w:pPr>
    </w:p>
    <w:p w:rsidR="00106635" w:rsidRPr="00F97D9C" w:rsidRDefault="00106635" w:rsidP="00106635">
      <w:pPr>
        <w:spacing w:after="0" w:line="240" w:lineRule="auto"/>
        <w:jc w:val="both"/>
      </w:pPr>
      <w:r w:rsidRPr="00F97D9C">
        <w:t>We offer classes from beginner to advanced levels.</w:t>
      </w:r>
    </w:p>
    <w:p w:rsidR="00106635" w:rsidRPr="00F97D9C" w:rsidRDefault="00106635" w:rsidP="00106635">
      <w:pPr>
        <w:spacing w:after="0" w:line="240" w:lineRule="auto"/>
        <w:jc w:val="both"/>
      </w:pPr>
    </w:p>
    <w:p w:rsidR="00106635" w:rsidRPr="00F97D9C" w:rsidRDefault="00106635" w:rsidP="00106635">
      <w:pPr>
        <w:spacing w:after="0" w:line="240" w:lineRule="auto"/>
        <w:jc w:val="both"/>
      </w:pPr>
    </w:p>
    <w:p w:rsidR="00106635" w:rsidRPr="00F97D9C" w:rsidRDefault="00106635" w:rsidP="00106635">
      <w:pPr>
        <w:spacing w:after="0" w:line="240" w:lineRule="auto"/>
        <w:jc w:val="both"/>
      </w:pPr>
    </w:p>
    <w:p w:rsidR="00DD3A56" w:rsidRPr="00F97D9C" w:rsidRDefault="00106635" w:rsidP="00A14D6E">
      <w:pPr>
        <w:spacing w:after="0" w:line="240" w:lineRule="auto"/>
        <w:jc w:val="both"/>
      </w:pPr>
      <w:r w:rsidRPr="00F97D9C">
        <w:rPr>
          <w:noProof/>
          <w:lang w:eastAsia="en-ZA"/>
        </w:rPr>
        <w:pict>
          <v:shape id="_x0000_s1054" type="#_x0000_t202" style="position:absolute;left:0;text-align:left;margin-left:19.85pt;margin-top:8.1pt;width:197.8pt;height:25.85pt;z-index:251678720" fillcolor="yellow">
            <v:textbox style="mso-next-textbox:#_x0000_s1054">
              <w:txbxContent>
                <w:p w:rsidR="00684A03" w:rsidRPr="00511DB1" w:rsidRDefault="00684A03" w:rsidP="000559A5">
                  <w:pPr>
                    <w:jc w:val="center"/>
                    <w:rPr>
                      <w:lang w:val="en-US"/>
                    </w:rPr>
                  </w:pPr>
                  <w:r>
                    <w:rPr>
                      <w:lang w:val="en-US"/>
                    </w:rPr>
                    <w:t>Register for private classes</w:t>
                  </w:r>
                </w:p>
                <w:p w:rsidR="00684A03" w:rsidRPr="009C6FD3" w:rsidRDefault="00684A03" w:rsidP="00106635"/>
              </w:txbxContent>
            </v:textbox>
          </v:shape>
        </w:pict>
      </w:r>
    </w:p>
    <w:p w:rsidR="001E7186" w:rsidRPr="00F97D9C" w:rsidRDefault="001E7186" w:rsidP="00A14D6E">
      <w:pPr>
        <w:spacing w:after="0" w:line="240" w:lineRule="auto"/>
        <w:jc w:val="both"/>
      </w:pPr>
    </w:p>
    <w:p w:rsidR="001E7186" w:rsidRPr="00F97D9C" w:rsidRDefault="001E7186" w:rsidP="00A14D6E">
      <w:pPr>
        <w:spacing w:after="0" w:line="240" w:lineRule="auto"/>
        <w:jc w:val="both"/>
      </w:pPr>
    </w:p>
    <w:p w:rsidR="00106635" w:rsidRPr="00F97D9C" w:rsidRDefault="00106635" w:rsidP="00A14D6E">
      <w:pPr>
        <w:spacing w:after="0" w:line="240" w:lineRule="auto"/>
        <w:jc w:val="both"/>
      </w:pPr>
    </w:p>
    <w:p w:rsidR="002906CB" w:rsidRPr="00F97D9C" w:rsidRDefault="002906CB" w:rsidP="00075294">
      <w:pPr>
        <w:pStyle w:val="Heading3"/>
        <w:numPr>
          <w:ilvl w:val="2"/>
          <w:numId w:val="10"/>
        </w:numPr>
      </w:pPr>
      <w:bookmarkStart w:id="38" w:name="_Toc507395532"/>
      <w:r w:rsidRPr="00F97D9C">
        <w:lastRenderedPageBreak/>
        <w:t>Family Classes</w:t>
      </w:r>
      <w:bookmarkEnd w:id="38"/>
    </w:p>
    <w:p w:rsidR="00106635" w:rsidRPr="00F97D9C" w:rsidRDefault="00106635" w:rsidP="00A14D6E">
      <w:pPr>
        <w:spacing w:after="0" w:line="240" w:lineRule="auto"/>
        <w:jc w:val="both"/>
      </w:pPr>
    </w:p>
    <w:p w:rsidR="005611DE" w:rsidRPr="00F97D9C" w:rsidRDefault="009752C8" w:rsidP="00A14D6E">
      <w:pPr>
        <w:spacing w:after="0" w:line="240" w:lineRule="auto"/>
        <w:jc w:val="both"/>
      </w:pPr>
      <w:r w:rsidRPr="00F97D9C">
        <w:rPr>
          <w:noProof/>
          <w:lang w:eastAsia="en-ZA"/>
        </w:rPr>
        <w:pict>
          <v:shape id="_x0000_s1065" type="#_x0000_t202" style="position:absolute;left:0;text-align:left;margin-left:4.5pt;margin-top:.1pt;width:365.5pt;height:54pt;z-index:251683840">
            <v:textbox style="mso-next-textbox:#_x0000_s1065">
              <w:txbxContent>
                <w:p w:rsidR="00684A03" w:rsidRPr="009752C8" w:rsidRDefault="00684A03" w:rsidP="005611DE">
                  <w:pPr>
                    <w:jc w:val="center"/>
                    <w:rPr>
                      <w:lang w:val="en-US"/>
                    </w:rPr>
                  </w:pPr>
                  <w:r>
                    <w:rPr>
                      <w:rFonts w:eastAsia="Times New Roman" w:cs="Times New Roman"/>
                      <w:b/>
                      <w:bCs/>
                      <w:color w:val="1D1D1D"/>
                      <w:sz w:val="23"/>
                      <w:szCs w:val="23"/>
                      <w:lang w:val="en-US" w:eastAsia="en-ZA"/>
                    </w:rPr>
                    <w:t>Pic of family learning</w:t>
                  </w:r>
                </w:p>
              </w:txbxContent>
            </v:textbox>
          </v:shape>
        </w:pict>
      </w:r>
    </w:p>
    <w:p w:rsidR="005611DE" w:rsidRPr="00F97D9C" w:rsidRDefault="005611DE" w:rsidP="00A14D6E">
      <w:pPr>
        <w:spacing w:after="0" w:line="240" w:lineRule="auto"/>
        <w:jc w:val="both"/>
      </w:pPr>
    </w:p>
    <w:p w:rsidR="005611DE" w:rsidRPr="00F97D9C" w:rsidRDefault="005611DE" w:rsidP="00A14D6E">
      <w:pPr>
        <w:spacing w:after="0" w:line="240" w:lineRule="auto"/>
        <w:jc w:val="both"/>
      </w:pPr>
    </w:p>
    <w:p w:rsidR="005611DE" w:rsidRPr="00F97D9C" w:rsidRDefault="005611DE" w:rsidP="00A14D6E">
      <w:pPr>
        <w:spacing w:after="0" w:line="240" w:lineRule="auto"/>
        <w:jc w:val="both"/>
      </w:pPr>
    </w:p>
    <w:p w:rsidR="005611DE" w:rsidRPr="00F97D9C" w:rsidRDefault="005611DE" w:rsidP="00A14D6E">
      <w:pPr>
        <w:spacing w:after="0" w:line="240" w:lineRule="auto"/>
        <w:jc w:val="both"/>
      </w:pPr>
    </w:p>
    <w:p w:rsidR="002906CB" w:rsidRPr="00F97D9C" w:rsidRDefault="002906CB" w:rsidP="00A14D6E">
      <w:pPr>
        <w:spacing w:after="0" w:line="240" w:lineRule="auto"/>
        <w:jc w:val="both"/>
      </w:pPr>
      <w:r w:rsidRPr="00F97D9C">
        <w:t xml:space="preserve">Learning a language together as a family can be a </w:t>
      </w:r>
      <w:r w:rsidR="008D2920" w:rsidRPr="00F97D9C">
        <w:t>favourite</w:t>
      </w:r>
      <w:r w:rsidRPr="00F97D9C">
        <w:t xml:space="preserve"> family activity!</w:t>
      </w:r>
    </w:p>
    <w:p w:rsidR="002906CB" w:rsidRPr="00F97D9C" w:rsidRDefault="002906CB" w:rsidP="00A14D6E">
      <w:pPr>
        <w:spacing w:after="0" w:line="240" w:lineRule="auto"/>
        <w:jc w:val="both"/>
      </w:pPr>
    </w:p>
    <w:p w:rsidR="002906CB" w:rsidRPr="00F97D9C" w:rsidRDefault="002906CB" w:rsidP="002906CB">
      <w:pPr>
        <w:spacing w:after="0" w:line="240" w:lineRule="auto"/>
        <w:jc w:val="both"/>
      </w:pPr>
      <w:commentRangeStart w:id="39"/>
      <w:r w:rsidRPr="00F97D9C">
        <w:t xml:space="preserve">You and your children will learn dialogues that you can use in everyday situations. Through games and repetition you’ll soon understand and participate in basic conversations in your target </w:t>
      </w:r>
      <w:r w:rsidR="008D2920" w:rsidRPr="00F97D9C">
        <w:t>language</w:t>
      </w:r>
      <w:r w:rsidRPr="00F97D9C">
        <w:t>. Our teaching follows the level of your child’s ability to communicate.</w:t>
      </w:r>
      <w:commentRangeEnd w:id="39"/>
      <w:r w:rsidRPr="00F97D9C">
        <w:rPr>
          <w:rStyle w:val="CommentReference"/>
        </w:rPr>
        <w:commentReference w:id="39"/>
      </w:r>
    </w:p>
    <w:p w:rsidR="002906CB" w:rsidRPr="00F97D9C" w:rsidRDefault="002906CB" w:rsidP="00A14D6E">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2D3B94" w:rsidRPr="00F97D9C" w:rsidTr="00AD6779">
        <w:tc>
          <w:tcPr>
            <w:tcW w:w="4621" w:type="dxa"/>
          </w:tcPr>
          <w:p w:rsidR="002D3B94" w:rsidRPr="00F97D9C" w:rsidRDefault="002D3B94" w:rsidP="00AD6779">
            <w:pPr>
              <w:jc w:val="both"/>
              <w:rPr>
                <w:b/>
              </w:rPr>
            </w:pPr>
            <w:r w:rsidRPr="00F97D9C">
              <w:rPr>
                <w:b/>
              </w:rPr>
              <w:t>What is a family class?</w:t>
            </w:r>
          </w:p>
          <w:p w:rsidR="002D3B94" w:rsidRPr="00F97D9C" w:rsidRDefault="002D3B94" w:rsidP="002D3B94">
            <w:pPr>
              <w:pStyle w:val="ListParagraph"/>
              <w:numPr>
                <w:ilvl w:val="0"/>
                <w:numId w:val="9"/>
              </w:numPr>
              <w:ind w:left="284" w:hanging="284"/>
              <w:jc w:val="both"/>
            </w:pPr>
            <w:r w:rsidRPr="00F97D9C">
              <w:t>One or both parents with up to two children.</w:t>
            </w:r>
          </w:p>
          <w:p w:rsidR="002D3B94" w:rsidRPr="00F97D9C" w:rsidRDefault="002D3B94" w:rsidP="002D3B94">
            <w:pPr>
              <w:pStyle w:val="ListParagraph"/>
              <w:numPr>
                <w:ilvl w:val="0"/>
                <w:numId w:val="9"/>
              </w:numPr>
              <w:ind w:left="284" w:hanging="284"/>
              <w:jc w:val="both"/>
            </w:pPr>
            <w:r w:rsidRPr="00F97D9C">
              <w:t>We teach at the child’s level.</w:t>
            </w:r>
          </w:p>
          <w:p w:rsidR="002D3B94" w:rsidRPr="00F97D9C" w:rsidRDefault="002D3B94" w:rsidP="002D3B94">
            <w:pPr>
              <w:pStyle w:val="ListParagraph"/>
              <w:numPr>
                <w:ilvl w:val="0"/>
                <w:numId w:val="9"/>
              </w:numPr>
              <w:ind w:left="284" w:hanging="284"/>
              <w:jc w:val="both"/>
            </w:pPr>
            <w:r w:rsidRPr="00F97D9C">
              <w:t>Up to three children (no parents).</w:t>
            </w:r>
          </w:p>
          <w:p w:rsidR="002D3B94" w:rsidRPr="00F97D9C" w:rsidRDefault="002D3B94" w:rsidP="002D3B94">
            <w:pPr>
              <w:pStyle w:val="ListParagraph"/>
              <w:numPr>
                <w:ilvl w:val="0"/>
                <w:numId w:val="9"/>
              </w:numPr>
              <w:ind w:left="284" w:hanging="284"/>
              <w:jc w:val="both"/>
            </w:pPr>
            <w:r w:rsidRPr="00F97D9C">
              <w:t>Minimum of 4 classes per month.</w:t>
            </w:r>
          </w:p>
          <w:p w:rsidR="002D3B94" w:rsidRPr="00F97D9C" w:rsidRDefault="002D3B94" w:rsidP="00AD6779">
            <w:pPr>
              <w:jc w:val="both"/>
            </w:pPr>
          </w:p>
          <w:p w:rsidR="002D3B94" w:rsidRPr="00F97D9C" w:rsidRDefault="002D3B94" w:rsidP="00AD6779">
            <w:pPr>
              <w:jc w:val="both"/>
            </w:pPr>
          </w:p>
        </w:tc>
        <w:tc>
          <w:tcPr>
            <w:tcW w:w="4621" w:type="dxa"/>
          </w:tcPr>
          <w:p w:rsidR="002D3B94" w:rsidRPr="00F97D9C" w:rsidRDefault="002D3B94" w:rsidP="00AD6779">
            <w:pPr>
              <w:jc w:val="both"/>
              <w:rPr>
                <w:b/>
              </w:rPr>
            </w:pPr>
            <w:commentRangeStart w:id="40"/>
            <w:r w:rsidRPr="00F97D9C">
              <w:rPr>
                <w:b/>
              </w:rPr>
              <w:t>We make it easy to learn your target language together</w:t>
            </w:r>
            <w:commentRangeEnd w:id="40"/>
            <w:r w:rsidRPr="00F97D9C">
              <w:rPr>
                <w:rStyle w:val="CommentReference"/>
                <w:b/>
              </w:rPr>
              <w:commentReference w:id="40"/>
            </w:r>
          </w:p>
          <w:p w:rsidR="002D3B94" w:rsidRPr="00F97D9C" w:rsidRDefault="002D3B94" w:rsidP="002D3B94">
            <w:pPr>
              <w:pStyle w:val="ListParagraph"/>
              <w:numPr>
                <w:ilvl w:val="0"/>
                <w:numId w:val="9"/>
              </w:numPr>
              <w:ind w:left="284" w:hanging="284"/>
              <w:jc w:val="both"/>
            </w:pPr>
            <w:r w:rsidRPr="00F97D9C">
              <w:t>Our classes are offered from Monday to Saturday 7:00 a.m. to 8:30 p.m.</w:t>
            </w:r>
          </w:p>
          <w:p w:rsidR="002D3B94" w:rsidRPr="00F97D9C" w:rsidRDefault="002D3B94" w:rsidP="002D3B94">
            <w:pPr>
              <w:pStyle w:val="ListParagraph"/>
              <w:numPr>
                <w:ilvl w:val="0"/>
                <w:numId w:val="9"/>
              </w:numPr>
              <w:ind w:left="284" w:hanging="284"/>
              <w:jc w:val="both"/>
            </w:pPr>
            <w:r w:rsidRPr="00F97D9C">
              <w:t>We are always accepting requests for new class times</w:t>
            </w:r>
          </w:p>
          <w:p w:rsidR="002D3B94" w:rsidRPr="00F97D9C" w:rsidRDefault="002D3B94" w:rsidP="002D3B94">
            <w:pPr>
              <w:pStyle w:val="ListParagraph"/>
              <w:numPr>
                <w:ilvl w:val="0"/>
                <w:numId w:val="9"/>
              </w:numPr>
              <w:ind w:left="284" w:hanging="284"/>
              <w:jc w:val="both"/>
            </w:pPr>
            <w:r w:rsidRPr="00F97D9C">
              <w:t>Classes can be held in your home or our classrooms; the choice is yours.</w:t>
            </w:r>
          </w:p>
        </w:tc>
      </w:tr>
    </w:tbl>
    <w:p w:rsidR="002906CB" w:rsidRPr="00F97D9C" w:rsidRDefault="002906CB" w:rsidP="00A14D6E">
      <w:pPr>
        <w:spacing w:after="0" w:line="240" w:lineRule="auto"/>
        <w:jc w:val="both"/>
      </w:pPr>
    </w:p>
    <w:p w:rsidR="002906CB" w:rsidRPr="00F97D9C" w:rsidRDefault="000559A5" w:rsidP="00A14D6E">
      <w:pPr>
        <w:spacing w:after="0" w:line="240" w:lineRule="auto"/>
        <w:jc w:val="both"/>
      </w:pPr>
      <w:r w:rsidRPr="00F97D9C">
        <w:rPr>
          <w:noProof/>
          <w:lang w:eastAsia="en-ZA"/>
        </w:rPr>
        <w:pict>
          <v:shape id="_x0000_s1064" type="#_x0000_t202" style="position:absolute;left:0;text-align:left;margin-left:-1.95pt;margin-top:3pt;width:187.95pt;height:25.85pt;z-index:251682816" fillcolor="yellow">
            <v:textbox style="mso-next-textbox:#_x0000_s1064">
              <w:txbxContent>
                <w:p w:rsidR="00684A03" w:rsidRPr="00511DB1" w:rsidRDefault="00684A03" w:rsidP="005611DE">
                  <w:pPr>
                    <w:jc w:val="center"/>
                    <w:rPr>
                      <w:lang w:val="en-US"/>
                    </w:rPr>
                  </w:pPr>
                  <w:r>
                    <w:rPr>
                      <w:lang w:val="en-US"/>
                    </w:rPr>
                    <w:t>Register for family classes</w:t>
                  </w:r>
                </w:p>
                <w:p w:rsidR="00684A03" w:rsidRPr="009C6FD3" w:rsidRDefault="00684A03" w:rsidP="005611DE"/>
              </w:txbxContent>
            </v:textbox>
          </v:shape>
        </w:pict>
      </w:r>
    </w:p>
    <w:p w:rsidR="002906CB" w:rsidRPr="00F97D9C" w:rsidRDefault="002906CB" w:rsidP="00A14D6E">
      <w:pPr>
        <w:spacing w:after="0" w:line="240" w:lineRule="auto"/>
        <w:jc w:val="both"/>
      </w:pPr>
    </w:p>
    <w:p w:rsidR="002906CB" w:rsidRPr="00F97D9C" w:rsidRDefault="002906CB" w:rsidP="00A14D6E">
      <w:pPr>
        <w:spacing w:after="0" w:line="240" w:lineRule="auto"/>
        <w:jc w:val="both"/>
      </w:pPr>
    </w:p>
    <w:p w:rsidR="007618C6" w:rsidRPr="00F97D9C" w:rsidRDefault="007618C6" w:rsidP="00A14D6E">
      <w:pPr>
        <w:spacing w:after="0" w:line="240" w:lineRule="auto"/>
        <w:jc w:val="both"/>
      </w:pPr>
    </w:p>
    <w:p w:rsidR="00AA615B" w:rsidRPr="00F97D9C" w:rsidRDefault="003B33B5" w:rsidP="003B33B5">
      <w:pPr>
        <w:pStyle w:val="Heading3"/>
        <w:numPr>
          <w:ilvl w:val="2"/>
          <w:numId w:val="10"/>
        </w:numPr>
      </w:pPr>
      <w:r w:rsidRPr="00F97D9C">
        <w:t>Online Classes</w:t>
      </w:r>
    </w:p>
    <w:p w:rsidR="003B33B5" w:rsidRPr="00F97D9C" w:rsidRDefault="003B33B5" w:rsidP="003B33B5">
      <w:pPr>
        <w:spacing w:after="0" w:line="240" w:lineRule="auto"/>
        <w:jc w:val="both"/>
      </w:pPr>
    </w:p>
    <w:p w:rsidR="003B33B5" w:rsidRDefault="003B33B5" w:rsidP="003B33B5">
      <w:pPr>
        <w:spacing w:after="0" w:line="240" w:lineRule="auto"/>
        <w:jc w:val="both"/>
      </w:pPr>
    </w:p>
    <w:p w:rsidR="0047675A" w:rsidRDefault="0047675A" w:rsidP="0047675A">
      <w:pPr>
        <w:pStyle w:val="Heading2"/>
        <w:numPr>
          <w:ilvl w:val="1"/>
          <w:numId w:val="10"/>
        </w:numPr>
      </w:pPr>
      <w:r>
        <w:t>Class Schedules</w:t>
      </w:r>
    </w:p>
    <w:p w:rsidR="0047675A" w:rsidRPr="00F97D9C" w:rsidRDefault="0047675A" w:rsidP="003B33B5">
      <w:pPr>
        <w:spacing w:after="0" w:line="240" w:lineRule="auto"/>
        <w:jc w:val="both"/>
      </w:pPr>
    </w:p>
    <w:p w:rsidR="00A4045B" w:rsidRPr="00F97D9C" w:rsidRDefault="00474697" w:rsidP="00075294">
      <w:pPr>
        <w:pStyle w:val="Heading1"/>
        <w:numPr>
          <w:ilvl w:val="0"/>
          <w:numId w:val="10"/>
        </w:numPr>
        <w:jc w:val="both"/>
      </w:pPr>
      <w:bookmarkStart w:id="41" w:name="_Toc507395533"/>
      <w:r w:rsidRPr="00F97D9C">
        <w:t>Universe</w:t>
      </w:r>
      <w:bookmarkEnd w:id="41"/>
    </w:p>
    <w:p w:rsidR="00AA615B" w:rsidRPr="00F97D9C" w:rsidRDefault="00AA615B" w:rsidP="00A14D6E">
      <w:pPr>
        <w:spacing w:after="0" w:line="240" w:lineRule="auto"/>
        <w:jc w:val="both"/>
      </w:pPr>
    </w:p>
    <w:p w:rsidR="00A4045B" w:rsidRPr="00F97D9C" w:rsidRDefault="00A4045B" w:rsidP="00A14D6E">
      <w:pPr>
        <w:spacing w:after="0" w:line="240" w:lineRule="auto"/>
        <w:jc w:val="both"/>
      </w:pPr>
      <w:r w:rsidRPr="00F97D9C">
        <w:t xml:space="preserve">Language and culture are closely linked so Rera focuses on </w:t>
      </w:r>
      <w:r w:rsidR="00474697" w:rsidRPr="00F97D9C">
        <w:t>ensuring</w:t>
      </w:r>
      <w:r w:rsidRPr="00F97D9C">
        <w:t xml:space="preserve"> that students not only get to understand the target language but the cultures of Africa from which the language relates to. For our heritage learners, this provides an important aspect of both knowledge and pride in their African cultures. </w:t>
      </w:r>
    </w:p>
    <w:p w:rsidR="00156EF3" w:rsidRPr="00F97D9C" w:rsidRDefault="00156EF3" w:rsidP="00A14D6E">
      <w:pPr>
        <w:spacing w:after="0" w:line="240" w:lineRule="auto"/>
        <w:jc w:val="both"/>
      </w:pPr>
    </w:p>
    <w:p w:rsidR="00156EF3" w:rsidRPr="00F97D9C" w:rsidRDefault="00156EF3" w:rsidP="00A14D6E">
      <w:pPr>
        <w:spacing w:after="0" w:line="240" w:lineRule="auto"/>
        <w:jc w:val="both"/>
      </w:pPr>
      <w:r w:rsidRPr="00F97D9C">
        <w:t xml:space="preserve">Our core goal at Rera is to ensure that our students speak as quickly as possible. Our focus is less on the grammar but on understanding and speaking. It is our desire to ensure that students do not say "I have been learning language xxx for the last 10 years but all I can say is 'hello'". </w:t>
      </w:r>
    </w:p>
    <w:p w:rsidR="00C4303A" w:rsidRPr="00F97D9C" w:rsidRDefault="00C4303A" w:rsidP="00A14D6E">
      <w:pPr>
        <w:spacing w:after="0" w:line="240" w:lineRule="auto"/>
        <w:jc w:val="both"/>
      </w:pPr>
    </w:p>
    <w:p w:rsidR="00024590" w:rsidRPr="00F97D9C" w:rsidRDefault="00024590" w:rsidP="00A14D6E">
      <w:pPr>
        <w:spacing w:after="0" w:line="240" w:lineRule="auto"/>
        <w:jc w:val="both"/>
      </w:pPr>
    </w:p>
    <w:p w:rsidR="00955437" w:rsidRPr="00F97D9C" w:rsidRDefault="00955437" w:rsidP="00784EF2">
      <w:pPr>
        <w:pStyle w:val="Heading2"/>
        <w:numPr>
          <w:ilvl w:val="1"/>
          <w:numId w:val="10"/>
        </w:numPr>
      </w:pPr>
      <w:bookmarkStart w:id="42" w:name="_Toc507395534"/>
      <w:r w:rsidRPr="00F97D9C">
        <w:t>At home enhancement</w:t>
      </w:r>
      <w:bookmarkEnd w:id="42"/>
    </w:p>
    <w:p w:rsidR="00955437" w:rsidRPr="00F97D9C" w:rsidRDefault="00955437" w:rsidP="00A14D6E">
      <w:pPr>
        <w:spacing w:after="0" w:line="240" w:lineRule="auto"/>
        <w:jc w:val="both"/>
      </w:pPr>
    </w:p>
    <w:p w:rsidR="00024590" w:rsidRPr="00F97D9C" w:rsidRDefault="00BD69AB" w:rsidP="00784EF2">
      <w:pPr>
        <w:pStyle w:val="Heading2"/>
        <w:numPr>
          <w:ilvl w:val="1"/>
          <w:numId w:val="10"/>
        </w:numPr>
      </w:pPr>
      <w:bookmarkStart w:id="43" w:name="_Toc507395535"/>
      <w:r w:rsidRPr="00F97D9C">
        <w:lastRenderedPageBreak/>
        <w:t>Play dates in target language</w:t>
      </w:r>
      <w:bookmarkEnd w:id="43"/>
    </w:p>
    <w:p w:rsidR="00024590" w:rsidRPr="00F97D9C" w:rsidRDefault="00024590" w:rsidP="00A14D6E">
      <w:pPr>
        <w:spacing w:after="0" w:line="240" w:lineRule="auto"/>
        <w:jc w:val="both"/>
      </w:pPr>
    </w:p>
    <w:p w:rsidR="001258AD" w:rsidRPr="00F97D9C" w:rsidRDefault="001258AD" w:rsidP="00A14D6E">
      <w:pPr>
        <w:spacing w:after="0" w:line="240" w:lineRule="auto"/>
        <w:jc w:val="both"/>
      </w:pPr>
    </w:p>
    <w:p w:rsidR="00BD69AB" w:rsidRPr="00F97D9C" w:rsidRDefault="00BD69AB" w:rsidP="00A14D6E">
      <w:pPr>
        <w:spacing w:after="0" w:line="240" w:lineRule="auto"/>
        <w:jc w:val="both"/>
      </w:pPr>
    </w:p>
    <w:p w:rsidR="00BD69AB" w:rsidRPr="00F97D9C" w:rsidRDefault="00BD69AB" w:rsidP="00784EF2">
      <w:pPr>
        <w:pStyle w:val="Heading2"/>
        <w:numPr>
          <w:ilvl w:val="1"/>
          <w:numId w:val="10"/>
        </w:numPr>
      </w:pPr>
      <w:bookmarkStart w:id="44" w:name="_Toc507395536"/>
      <w:r w:rsidRPr="00F97D9C">
        <w:t>Storytelling</w:t>
      </w:r>
      <w:bookmarkEnd w:id="44"/>
      <w:r w:rsidRPr="00F97D9C">
        <w:t xml:space="preserve"> </w:t>
      </w:r>
    </w:p>
    <w:p w:rsidR="00BD69AB" w:rsidRPr="00F97D9C" w:rsidRDefault="00BD69AB" w:rsidP="00A14D6E">
      <w:pPr>
        <w:spacing w:after="0" w:line="240" w:lineRule="auto"/>
        <w:jc w:val="both"/>
      </w:pPr>
    </w:p>
    <w:p w:rsidR="00BD69AB" w:rsidRPr="00F97D9C" w:rsidRDefault="00BD69AB" w:rsidP="00A14D6E">
      <w:pPr>
        <w:spacing w:after="0" w:line="240" w:lineRule="auto"/>
        <w:jc w:val="both"/>
      </w:pPr>
    </w:p>
    <w:p w:rsidR="00BD69AB" w:rsidRPr="00F97D9C" w:rsidRDefault="00BD69AB" w:rsidP="00A14D6E">
      <w:pPr>
        <w:spacing w:after="0" w:line="240" w:lineRule="auto"/>
        <w:jc w:val="both"/>
      </w:pPr>
    </w:p>
    <w:p w:rsidR="00BD69AB" w:rsidRPr="00F97D9C" w:rsidRDefault="00BD69AB" w:rsidP="00784EF2">
      <w:pPr>
        <w:pStyle w:val="Heading2"/>
        <w:numPr>
          <w:ilvl w:val="1"/>
          <w:numId w:val="10"/>
        </w:numPr>
      </w:pPr>
      <w:bookmarkStart w:id="45" w:name="_Toc507395537"/>
      <w:r w:rsidRPr="00F97D9C">
        <w:t>Language Exchanges</w:t>
      </w:r>
      <w:bookmarkEnd w:id="45"/>
    </w:p>
    <w:p w:rsidR="00BD69AB" w:rsidRPr="00F97D9C" w:rsidRDefault="00BD69AB" w:rsidP="00A14D6E">
      <w:pPr>
        <w:spacing w:after="0" w:line="240" w:lineRule="auto"/>
        <w:jc w:val="both"/>
      </w:pPr>
    </w:p>
    <w:p w:rsidR="00BD69AB" w:rsidRPr="00F97D9C" w:rsidRDefault="00BD69AB" w:rsidP="00A14D6E">
      <w:pPr>
        <w:spacing w:after="0" w:line="240" w:lineRule="auto"/>
        <w:jc w:val="both"/>
      </w:pPr>
    </w:p>
    <w:p w:rsidR="008051E0" w:rsidRPr="00F97D9C" w:rsidRDefault="008051E0" w:rsidP="00A14D6E">
      <w:pPr>
        <w:spacing w:after="0" w:line="240" w:lineRule="auto"/>
        <w:jc w:val="both"/>
      </w:pPr>
    </w:p>
    <w:p w:rsidR="008051E0" w:rsidRPr="00F97D9C" w:rsidRDefault="008051E0" w:rsidP="00075294">
      <w:pPr>
        <w:pStyle w:val="Heading1"/>
        <w:numPr>
          <w:ilvl w:val="0"/>
          <w:numId w:val="10"/>
        </w:numPr>
        <w:jc w:val="both"/>
      </w:pPr>
      <w:bookmarkStart w:id="46" w:name="_Toc507395538"/>
      <w:r w:rsidRPr="00F97D9C">
        <w:t>Links</w:t>
      </w:r>
      <w:bookmarkEnd w:id="46"/>
    </w:p>
    <w:p w:rsidR="008051E0" w:rsidRPr="00F97D9C" w:rsidRDefault="008051E0" w:rsidP="00A14D6E">
      <w:pPr>
        <w:spacing w:after="0" w:line="240" w:lineRule="auto"/>
        <w:jc w:val="both"/>
      </w:pPr>
    </w:p>
    <w:p w:rsidR="008051E0" w:rsidRPr="00F97D9C" w:rsidRDefault="008051E0" w:rsidP="00A14D6E">
      <w:pPr>
        <w:spacing w:after="0" w:line="240" w:lineRule="auto"/>
        <w:jc w:val="both"/>
      </w:pPr>
    </w:p>
    <w:p w:rsidR="008051E0" w:rsidRPr="00F97D9C" w:rsidRDefault="008051E0" w:rsidP="00A14D6E">
      <w:pPr>
        <w:spacing w:after="0" w:line="240" w:lineRule="auto"/>
        <w:jc w:val="both"/>
      </w:pPr>
    </w:p>
    <w:p w:rsidR="001258AD" w:rsidRPr="00F97D9C" w:rsidRDefault="001258AD" w:rsidP="00075294">
      <w:pPr>
        <w:pStyle w:val="Heading1"/>
        <w:numPr>
          <w:ilvl w:val="0"/>
          <w:numId w:val="10"/>
        </w:numPr>
        <w:jc w:val="both"/>
      </w:pPr>
      <w:bookmarkStart w:id="47" w:name="_Toc507395539"/>
      <w:r w:rsidRPr="00F97D9C">
        <w:t>Contact Us</w:t>
      </w:r>
      <w:r w:rsidR="00AD6779" w:rsidRPr="00F97D9C">
        <w:t>/Sign Up</w:t>
      </w:r>
      <w:bookmarkEnd w:id="47"/>
    </w:p>
    <w:p w:rsidR="001258AD" w:rsidRPr="00F97D9C" w:rsidRDefault="001258AD" w:rsidP="00A14D6E">
      <w:pPr>
        <w:spacing w:after="0" w:line="240" w:lineRule="auto"/>
        <w:jc w:val="both"/>
      </w:pPr>
    </w:p>
    <w:p w:rsidR="005672FC" w:rsidRPr="00F97D9C" w:rsidRDefault="005672FC" w:rsidP="00784EF2">
      <w:pPr>
        <w:pStyle w:val="Heading2"/>
        <w:numPr>
          <w:ilvl w:val="1"/>
          <w:numId w:val="10"/>
        </w:numPr>
      </w:pPr>
      <w:bookmarkStart w:id="48" w:name="_Toc507395540"/>
      <w:r w:rsidRPr="00F97D9C">
        <w:t>Contact Us</w:t>
      </w:r>
      <w:bookmarkEnd w:id="48"/>
    </w:p>
    <w:p w:rsidR="001258AD" w:rsidRPr="00F97D9C" w:rsidRDefault="001258AD" w:rsidP="00A14D6E">
      <w:pPr>
        <w:spacing w:after="0" w:line="240" w:lineRule="auto"/>
        <w:jc w:val="both"/>
      </w:pPr>
    </w:p>
    <w:p w:rsidR="005672FC" w:rsidRPr="00F97D9C" w:rsidRDefault="005672FC" w:rsidP="00A14D6E">
      <w:pPr>
        <w:spacing w:after="0" w:line="240" w:lineRule="auto"/>
        <w:jc w:val="both"/>
        <w:rPr>
          <w:b/>
        </w:rPr>
      </w:pPr>
      <w:r w:rsidRPr="00F97D9C">
        <w:rPr>
          <w:b/>
        </w:rPr>
        <w:t>Name*</w:t>
      </w:r>
    </w:p>
    <w:p w:rsidR="005672FC" w:rsidRPr="00F97D9C" w:rsidRDefault="005672FC" w:rsidP="00A14D6E">
      <w:pPr>
        <w:spacing w:after="0" w:line="240" w:lineRule="auto"/>
        <w:jc w:val="both"/>
        <w:rPr>
          <w:b/>
        </w:rPr>
      </w:pPr>
      <w:r w:rsidRPr="00F97D9C">
        <w:rPr>
          <w:b/>
        </w:rPr>
        <w:t>Email*</w:t>
      </w:r>
      <w:r w:rsidRPr="00F97D9C">
        <w:rPr>
          <w:b/>
        </w:rPr>
        <w:tab/>
      </w:r>
      <w:r w:rsidRPr="00F97D9C">
        <w:rPr>
          <w:b/>
        </w:rPr>
        <w:tab/>
      </w:r>
      <w:r w:rsidRPr="00F97D9C">
        <w:rPr>
          <w:b/>
        </w:rPr>
        <w:tab/>
      </w:r>
      <w:r w:rsidRPr="00F97D9C">
        <w:rPr>
          <w:b/>
        </w:rPr>
        <w:tab/>
      </w:r>
      <w:r w:rsidRPr="00F97D9C">
        <w:rPr>
          <w:b/>
        </w:rPr>
        <w:tab/>
      </w:r>
      <w:r w:rsidRPr="00F97D9C">
        <w:rPr>
          <w:b/>
        </w:rPr>
        <w:tab/>
        <w:t>Phone*</w:t>
      </w:r>
    </w:p>
    <w:p w:rsidR="005672FC" w:rsidRPr="00F97D9C" w:rsidRDefault="005672FC" w:rsidP="00A14D6E">
      <w:pPr>
        <w:spacing w:after="0" w:line="240" w:lineRule="auto"/>
        <w:jc w:val="both"/>
      </w:pPr>
    </w:p>
    <w:p w:rsidR="003734E0" w:rsidRPr="00F97D9C" w:rsidRDefault="003734E0" w:rsidP="003734E0">
      <w:pPr>
        <w:spacing w:after="0" w:line="240" w:lineRule="auto"/>
        <w:jc w:val="both"/>
        <w:rPr>
          <w:b/>
        </w:rPr>
      </w:pPr>
      <w:r w:rsidRPr="00F97D9C">
        <w:rPr>
          <w:b/>
        </w:rPr>
        <w:t>Language(s) interested in*</w:t>
      </w:r>
    </w:p>
    <w:p w:rsidR="003734E0" w:rsidRPr="00F97D9C" w:rsidRDefault="003734E0" w:rsidP="003734E0">
      <w:pPr>
        <w:spacing w:after="0" w:line="240" w:lineRule="auto"/>
        <w:jc w:val="both"/>
      </w:pPr>
      <w:r w:rsidRPr="00F97D9C">
        <w:t>isiZulu</w:t>
      </w:r>
      <w:r w:rsidRPr="00F97D9C">
        <w:tab/>
      </w:r>
      <w:r w:rsidRPr="00F97D9C">
        <w:tab/>
      </w:r>
      <w:r w:rsidRPr="00F97D9C">
        <w:tab/>
      </w:r>
      <w:r w:rsidRPr="00F97D9C">
        <w:tab/>
        <w:t>Sesotho</w:t>
      </w:r>
      <w:r w:rsidRPr="00F97D9C">
        <w:tab/>
      </w:r>
      <w:r w:rsidRPr="00F97D9C">
        <w:tab/>
      </w:r>
      <w:r w:rsidRPr="00F97D9C">
        <w:tab/>
      </w:r>
      <w:r w:rsidRPr="00F97D9C">
        <w:tab/>
        <w:t>chiShona</w:t>
      </w:r>
    </w:p>
    <w:p w:rsidR="003734E0" w:rsidRPr="00F97D9C" w:rsidRDefault="003734E0" w:rsidP="003734E0">
      <w:pPr>
        <w:spacing w:after="0" w:line="240" w:lineRule="auto"/>
        <w:jc w:val="both"/>
      </w:pPr>
    </w:p>
    <w:p w:rsidR="005672FC" w:rsidRPr="00F97D9C" w:rsidRDefault="005672FC" w:rsidP="00A14D6E">
      <w:pPr>
        <w:spacing w:after="0" w:line="240" w:lineRule="auto"/>
        <w:jc w:val="both"/>
        <w:rPr>
          <w:b/>
        </w:rPr>
      </w:pPr>
      <w:r w:rsidRPr="00F97D9C">
        <w:rPr>
          <w:b/>
        </w:rPr>
        <w:t>Types of classes interested in</w:t>
      </w:r>
      <w:r w:rsidR="00493193" w:rsidRPr="00F97D9C">
        <w:rPr>
          <w:b/>
        </w:rPr>
        <w:t>*</w:t>
      </w:r>
      <w:r w:rsidR="00AC768D" w:rsidRPr="00F97D9C">
        <w:rPr>
          <w:b/>
        </w:rPr>
        <w:t xml:space="preserve"> (tick)</w:t>
      </w:r>
    </w:p>
    <w:p w:rsidR="00493193" w:rsidRPr="00F97D9C" w:rsidRDefault="00493193" w:rsidP="00A14D6E">
      <w:pPr>
        <w:spacing w:after="0" w:line="240" w:lineRule="auto"/>
        <w:jc w:val="both"/>
      </w:pPr>
      <w:r w:rsidRPr="00F97D9C">
        <w:t>Adult: Group</w:t>
      </w:r>
      <w:r w:rsidRPr="00F97D9C">
        <w:tab/>
      </w:r>
      <w:r w:rsidRPr="00F97D9C">
        <w:tab/>
        <w:t>Adult: Private</w:t>
      </w:r>
      <w:r w:rsidRPr="00F97D9C">
        <w:tab/>
      </w:r>
      <w:r w:rsidRPr="00F97D9C">
        <w:tab/>
        <w:t>Adult: Online</w:t>
      </w:r>
    </w:p>
    <w:p w:rsidR="00493193" w:rsidRPr="00F97D9C" w:rsidRDefault="00493193" w:rsidP="00A14D6E">
      <w:pPr>
        <w:spacing w:after="0" w:line="240" w:lineRule="auto"/>
        <w:jc w:val="both"/>
      </w:pPr>
      <w:r w:rsidRPr="00F97D9C">
        <w:t>Children: Group</w:t>
      </w:r>
      <w:r w:rsidRPr="00F97D9C">
        <w:tab/>
      </w:r>
      <w:r w:rsidRPr="00F97D9C">
        <w:tab/>
        <w:t>Children: Private</w:t>
      </w:r>
      <w:r w:rsidRPr="00F97D9C">
        <w:tab/>
        <w:t>Children: Tuition</w:t>
      </w:r>
      <w:r w:rsidRPr="00F97D9C">
        <w:tab/>
        <w:t>Family classes</w:t>
      </w:r>
    </w:p>
    <w:p w:rsidR="00493193" w:rsidRPr="00F97D9C" w:rsidRDefault="00493193" w:rsidP="00A14D6E">
      <w:pPr>
        <w:spacing w:after="0" w:line="240" w:lineRule="auto"/>
        <w:jc w:val="both"/>
      </w:pPr>
    </w:p>
    <w:p w:rsidR="00493193" w:rsidRPr="00F97D9C" w:rsidRDefault="00493193" w:rsidP="00A14D6E">
      <w:pPr>
        <w:spacing w:after="0" w:line="240" w:lineRule="auto"/>
        <w:jc w:val="both"/>
        <w:rPr>
          <w:b/>
        </w:rPr>
      </w:pPr>
      <w:r w:rsidRPr="00F97D9C">
        <w:rPr>
          <w:b/>
        </w:rPr>
        <w:t>Level*</w:t>
      </w:r>
      <w:r w:rsidR="00AC768D" w:rsidRPr="00F97D9C">
        <w:rPr>
          <w:b/>
        </w:rPr>
        <w:t xml:space="preserve"> (tick)</w:t>
      </w:r>
    </w:p>
    <w:p w:rsidR="00493193" w:rsidRPr="00F97D9C" w:rsidRDefault="00493193" w:rsidP="00A14D6E">
      <w:pPr>
        <w:spacing w:after="0" w:line="240" w:lineRule="auto"/>
        <w:jc w:val="both"/>
      </w:pPr>
      <w:r w:rsidRPr="00F97D9C">
        <w:t>Beginner</w:t>
      </w:r>
      <w:r w:rsidRPr="00F97D9C">
        <w:tab/>
      </w:r>
      <w:r w:rsidRPr="00F97D9C">
        <w:tab/>
      </w:r>
      <w:r w:rsidRPr="00F97D9C">
        <w:tab/>
        <w:t>Intermediate</w:t>
      </w:r>
      <w:r w:rsidRPr="00F97D9C">
        <w:tab/>
      </w:r>
      <w:r w:rsidRPr="00F97D9C">
        <w:tab/>
      </w:r>
      <w:r w:rsidRPr="00F97D9C">
        <w:tab/>
        <w:t>Advanced</w:t>
      </w:r>
    </w:p>
    <w:p w:rsidR="005672FC" w:rsidRPr="00F97D9C" w:rsidRDefault="00493193" w:rsidP="00A14D6E">
      <w:pPr>
        <w:spacing w:after="0" w:line="240" w:lineRule="auto"/>
        <w:jc w:val="both"/>
      </w:pPr>
      <w:r w:rsidRPr="00F97D9C">
        <w:t>(Limited speaking)</w:t>
      </w:r>
      <w:r w:rsidRPr="00F97D9C">
        <w:tab/>
      </w:r>
      <w:r w:rsidRPr="00F97D9C">
        <w:tab/>
        <w:t>(xxxx)</w:t>
      </w:r>
      <w:r w:rsidRPr="00F97D9C">
        <w:tab/>
      </w:r>
      <w:r w:rsidRPr="00F97D9C">
        <w:tab/>
      </w:r>
      <w:r w:rsidRPr="00F97D9C">
        <w:tab/>
      </w:r>
      <w:r w:rsidRPr="00F97D9C">
        <w:tab/>
        <w:t>(xxxx)</w:t>
      </w:r>
    </w:p>
    <w:p w:rsidR="00493193" w:rsidRPr="00F97D9C" w:rsidRDefault="00493193" w:rsidP="00A14D6E">
      <w:pPr>
        <w:spacing w:after="0" w:line="240" w:lineRule="auto"/>
        <w:jc w:val="both"/>
      </w:pPr>
    </w:p>
    <w:p w:rsidR="003734E0" w:rsidRPr="00F97D9C" w:rsidRDefault="003734E0" w:rsidP="00A14D6E">
      <w:pPr>
        <w:spacing w:after="0" w:line="240" w:lineRule="auto"/>
        <w:jc w:val="both"/>
        <w:rPr>
          <w:b/>
        </w:rPr>
      </w:pPr>
      <w:r w:rsidRPr="00F97D9C">
        <w:rPr>
          <w:b/>
        </w:rPr>
        <w:t>How did you hear about us?</w:t>
      </w:r>
    </w:p>
    <w:p w:rsidR="003734E0" w:rsidRPr="00F97D9C" w:rsidRDefault="003734E0" w:rsidP="00A14D6E">
      <w:pPr>
        <w:spacing w:after="0" w:line="240" w:lineRule="auto"/>
        <w:jc w:val="both"/>
      </w:pPr>
      <w:r w:rsidRPr="00F97D9C">
        <w:t>Friend</w:t>
      </w:r>
    </w:p>
    <w:p w:rsidR="003734E0" w:rsidRPr="00F97D9C" w:rsidRDefault="003734E0" w:rsidP="00A14D6E">
      <w:pPr>
        <w:spacing w:after="0" w:line="240" w:lineRule="auto"/>
        <w:jc w:val="both"/>
      </w:pPr>
      <w:r w:rsidRPr="00F97D9C">
        <w:t>Internet search</w:t>
      </w:r>
    </w:p>
    <w:p w:rsidR="003734E0" w:rsidRPr="00F97D9C" w:rsidRDefault="003734E0" w:rsidP="00A14D6E">
      <w:pPr>
        <w:spacing w:after="0" w:line="240" w:lineRule="auto"/>
        <w:jc w:val="both"/>
      </w:pPr>
      <w:r w:rsidRPr="00F97D9C">
        <w:t>Media</w:t>
      </w:r>
    </w:p>
    <w:p w:rsidR="003734E0" w:rsidRPr="00F97D9C" w:rsidRDefault="003734E0" w:rsidP="00A14D6E">
      <w:pPr>
        <w:spacing w:after="0" w:line="240" w:lineRule="auto"/>
        <w:jc w:val="both"/>
      </w:pPr>
      <w:r w:rsidRPr="00F97D9C">
        <w:t xml:space="preserve">Other </w:t>
      </w:r>
    </w:p>
    <w:p w:rsidR="003734E0" w:rsidRPr="00F97D9C" w:rsidRDefault="003734E0" w:rsidP="00A14D6E">
      <w:pPr>
        <w:spacing w:after="0" w:line="240" w:lineRule="auto"/>
        <w:jc w:val="both"/>
      </w:pPr>
    </w:p>
    <w:p w:rsidR="00493193" w:rsidRPr="00F97D9C" w:rsidRDefault="00493193" w:rsidP="00A14D6E">
      <w:pPr>
        <w:spacing w:after="0" w:line="240" w:lineRule="auto"/>
        <w:jc w:val="both"/>
        <w:rPr>
          <w:b/>
        </w:rPr>
      </w:pPr>
      <w:r w:rsidRPr="00F97D9C">
        <w:rPr>
          <w:b/>
        </w:rPr>
        <w:t>Comments</w:t>
      </w:r>
      <w:r w:rsidR="00E77C86" w:rsidRPr="00F97D9C">
        <w:rPr>
          <w:b/>
        </w:rPr>
        <w:t>*</w:t>
      </w:r>
    </w:p>
    <w:p w:rsidR="005672FC" w:rsidRPr="00F97D9C" w:rsidRDefault="005672FC" w:rsidP="00A14D6E">
      <w:pPr>
        <w:spacing w:after="0" w:line="240" w:lineRule="auto"/>
        <w:jc w:val="both"/>
      </w:pPr>
    </w:p>
    <w:p w:rsidR="001258AD" w:rsidRPr="00F97D9C" w:rsidRDefault="00AC768D" w:rsidP="00A14D6E">
      <w:pPr>
        <w:spacing w:after="0" w:line="240" w:lineRule="auto"/>
        <w:jc w:val="both"/>
      </w:pPr>
      <w:r w:rsidRPr="00F97D9C">
        <w:t>Rera Language School</w:t>
      </w:r>
    </w:p>
    <w:p w:rsidR="00AC768D" w:rsidRPr="00F97D9C" w:rsidRDefault="00AC768D" w:rsidP="00A14D6E">
      <w:pPr>
        <w:spacing w:after="0" w:line="240" w:lineRule="auto"/>
        <w:jc w:val="both"/>
      </w:pPr>
      <w:r w:rsidRPr="00F97D9C">
        <w:t>48 Alma Rd</w:t>
      </w:r>
    </w:p>
    <w:p w:rsidR="00AC768D" w:rsidRPr="00F97D9C" w:rsidRDefault="00AC768D" w:rsidP="00A14D6E">
      <w:pPr>
        <w:spacing w:after="0" w:line="240" w:lineRule="auto"/>
        <w:jc w:val="both"/>
      </w:pPr>
      <w:r w:rsidRPr="00F97D9C">
        <w:lastRenderedPageBreak/>
        <w:t>Wendywood</w:t>
      </w:r>
    </w:p>
    <w:p w:rsidR="00AC768D" w:rsidRPr="00F97D9C" w:rsidRDefault="00AC768D" w:rsidP="00A14D6E">
      <w:pPr>
        <w:spacing w:after="0" w:line="240" w:lineRule="auto"/>
        <w:jc w:val="both"/>
      </w:pPr>
      <w:r w:rsidRPr="00F97D9C">
        <w:t>Johannesburg</w:t>
      </w:r>
    </w:p>
    <w:p w:rsidR="00AC768D" w:rsidRPr="00F97D9C" w:rsidRDefault="00AC768D" w:rsidP="00A14D6E">
      <w:pPr>
        <w:spacing w:after="0" w:line="240" w:lineRule="auto"/>
        <w:jc w:val="both"/>
      </w:pPr>
    </w:p>
    <w:p w:rsidR="00AC768D" w:rsidRPr="00F97D9C" w:rsidRDefault="00AC768D" w:rsidP="00A14D6E">
      <w:pPr>
        <w:spacing w:after="0" w:line="240" w:lineRule="auto"/>
        <w:jc w:val="both"/>
      </w:pPr>
      <w:r w:rsidRPr="00F97D9C">
        <w:t>Tel:</w:t>
      </w:r>
    </w:p>
    <w:p w:rsidR="00AC768D" w:rsidRPr="00F97D9C" w:rsidRDefault="00AC768D" w:rsidP="00A14D6E">
      <w:pPr>
        <w:spacing w:after="0" w:line="240" w:lineRule="auto"/>
        <w:jc w:val="both"/>
      </w:pPr>
      <w:r w:rsidRPr="00F97D9C">
        <w:t>Email: info@rera.africa</w:t>
      </w:r>
    </w:p>
    <w:p w:rsidR="00AC768D" w:rsidRPr="00F97D9C" w:rsidRDefault="00AC768D" w:rsidP="00A14D6E">
      <w:pPr>
        <w:spacing w:after="0" w:line="240" w:lineRule="auto"/>
        <w:jc w:val="both"/>
      </w:pPr>
    </w:p>
    <w:p w:rsidR="00AC768D" w:rsidRPr="00F97D9C" w:rsidRDefault="00AC768D" w:rsidP="00A14D6E">
      <w:pPr>
        <w:spacing w:after="0" w:line="240" w:lineRule="auto"/>
        <w:jc w:val="both"/>
      </w:pPr>
    </w:p>
    <w:p w:rsidR="00AC768D" w:rsidRPr="00F97D9C" w:rsidRDefault="00AC768D" w:rsidP="00784EF2">
      <w:pPr>
        <w:pStyle w:val="Heading2"/>
        <w:numPr>
          <w:ilvl w:val="1"/>
          <w:numId w:val="10"/>
        </w:numPr>
      </w:pPr>
      <w:bookmarkStart w:id="49" w:name="_Toc507395541"/>
      <w:r w:rsidRPr="00F97D9C">
        <w:t>Sign up for classes</w:t>
      </w:r>
      <w:bookmarkEnd w:id="49"/>
    </w:p>
    <w:p w:rsidR="00AC768D" w:rsidRPr="00F97D9C" w:rsidRDefault="00AC768D" w:rsidP="00A14D6E">
      <w:pPr>
        <w:spacing w:after="0" w:line="240" w:lineRule="auto"/>
        <w:jc w:val="both"/>
      </w:pPr>
    </w:p>
    <w:p w:rsidR="00AC768D" w:rsidRPr="00F97D9C" w:rsidRDefault="00AC768D" w:rsidP="00AC768D">
      <w:pPr>
        <w:spacing w:after="0" w:line="240" w:lineRule="auto"/>
        <w:jc w:val="both"/>
        <w:rPr>
          <w:b/>
        </w:rPr>
      </w:pPr>
      <w:r w:rsidRPr="00F97D9C">
        <w:rPr>
          <w:b/>
        </w:rPr>
        <w:t>Name*</w:t>
      </w:r>
    </w:p>
    <w:p w:rsidR="00AC768D" w:rsidRPr="00F97D9C" w:rsidRDefault="00AC768D" w:rsidP="00AC768D">
      <w:pPr>
        <w:spacing w:after="0" w:line="240" w:lineRule="auto"/>
        <w:jc w:val="both"/>
        <w:rPr>
          <w:b/>
        </w:rPr>
      </w:pPr>
      <w:r w:rsidRPr="00F97D9C">
        <w:rPr>
          <w:b/>
        </w:rPr>
        <w:t>Email*</w:t>
      </w:r>
      <w:r w:rsidRPr="00F97D9C">
        <w:rPr>
          <w:b/>
        </w:rPr>
        <w:tab/>
      </w:r>
      <w:r w:rsidRPr="00F97D9C">
        <w:rPr>
          <w:b/>
        </w:rPr>
        <w:tab/>
      </w:r>
      <w:r w:rsidRPr="00F97D9C">
        <w:rPr>
          <w:b/>
        </w:rPr>
        <w:tab/>
      </w:r>
      <w:r w:rsidRPr="00F97D9C">
        <w:rPr>
          <w:b/>
        </w:rPr>
        <w:tab/>
      </w:r>
      <w:r w:rsidRPr="00F97D9C">
        <w:rPr>
          <w:b/>
        </w:rPr>
        <w:tab/>
      </w:r>
      <w:r w:rsidRPr="00F97D9C">
        <w:rPr>
          <w:b/>
        </w:rPr>
        <w:tab/>
        <w:t>Phone*</w:t>
      </w:r>
    </w:p>
    <w:p w:rsidR="00AC768D" w:rsidRPr="00F97D9C" w:rsidRDefault="00AC768D" w:rsidP="00A14D6E">
      <w:pPr>
        <w:spacing w:after="0" w:line="240" w:lineRule="auto"/>
        <w:jc w:val="both"/>
      </w:pPr>
    </w:p>
    <w:p w:rsidR="00AC768D" w:rsidRPr="00F97D9C" w:rsidRDefault="00AC768D" w:rsidP="00A14D6E">
      <w:pPr>
        <w:spacing w:after="0" w:line="240" w:lineRule="auto"/>
        <w:jc w:val="both"/>
        <w:rPr>
          <w:b/>
        </w:rPr>
      </w:pPr>
      <w:r w:rsidRPr="00F97D9C">
        <w:rPr>
          <w:b/>
        </w:rPr>
        <w:t>Address*</w:t>
      </w:r>
    </w:p>
    <w:p w:rsidR="00AC768D" w:rsidRPr="00F97D9C" w:rsidRDefault="00AC768D" w:rsidP="00A14D6E">
      <w:pPr>
        <w:spacing w:after="0" w:line="240" w:lineRule="auto"/>
        <w:jc w:val="both"/>
      </w:pPr>
    </w:p>
    <w:p w:rsidR="00AC768D" w:rsidRPr="00F97D9C" w:rsidRDefault="003734E0" w:rsidP="00A14D6E">
      <w:pPr>
        <w:spacing w:after="0" w:line="240" w:lineRule="auto"/>
        <w:jc w:val="both"/>
        <w:rPr>
          <w:b/>
        </w:rPr>
      </w:pPr>
      <w:r w:rsidRPr="00F97D9C">
        <w:rPr>
          <w:b/>
        </w:rPr>
        <w:t>Language(s) interested in*</w:t>
      </w:r>
    </w:p>
    <w:p w:rsidR="003734E0" w:rsidRPr="00F97D9C" w:rsidRDefault="003734E0" w:rsidP="00A14D6E">
      <w:pPr>
        <w:spacing w:after="0" w:line="240" w:lineRule="auto"/>
        <w:jc w:val="both"/>
      </w:pPr>
      <w:r w:rsidRPr="00F97D9C">
        <w:t>isiZulu</w:t>
      </w:r>
      <w:r w:rsidRPr="00F97D9C">
        <w:tab/>
      </w:r>
      <w:r w:rsidRPr="00F97D9C">
        <w:tab/>
      </w:r>
      <w:r w:rsidRPr="00F97D9C">
        <w:tab/>
      </w:r>
      <w:r w:rsidRPr="00F97D9C">
        <w:tab/>
        <w:t>Sesotho</w:t>
      </w:r>
      <w:r w:rsidRPr="00F97D9C">
        <w:tab/>
      </w:r>
      <w:r w:rsidRPr="00F97D9C">
        <w:tab/>
      </w:r>
      <w:r w:rsidRPr="00F97D9C">
        <w:tab/>
      </w:r>
      <w:r w:rsidRPr="00F97D9C">
        <w:tab/>
        <w:t>chiShona</w:t>
      </w:r>
    </w:p>
    <w:p w:rsidR="00AC768D" w:rsidRPr="00F97D9C" w:rsidRDefault="00AC768D" w:rsidP="00A14D6E">
      <w:pPr>
        <w:spacing w:after="0" w:line="240" w:lineRule="auto"/>
        <w:jc w:val="both"/>
      </w:pPr>
    </w:p>
    <w:p w:rsidR="00E77C86" w:rsidRPr="00F97D9C" w:rsidRDefault="00E77C86" w:rsidP="00E77C86">
      <w:pPr>
        <w:spacing w:after="0" w:line="240" w:lineRule="auto"/>
        <w:jc w:val="both"/>
        <w:rPr>
          <w:b/>
        </w:rPr>
      </w:pPr>
      <w:r w:rsidRPr="00F97D9C">
        <w:rPr>
          <w:b/>
        </w:rPr>
        <w:t>Types of classes interested in* (tick)</w:t>
      </w:r>
    </w:p>
    <w:p w:rsidR="00E77C86" w:rsidRPr="00F97D9C" w:rsidRDefault="00E77C86" w:rsidP="00E77C86">
      <w:pPr>
        <w:spacing w:after="0" w:line="240" w:lineRule="auto"/>
        <w:jc w:val="both"/>
      </w:pPr>
      <w:r w:rsidRPr="00F97D9C">
        <w:t>Adult: Group</w:t>
      </w:r>
      <w:r w:rsidRPr="00F97D9C">
        <w:tab/>
      </w:r>
      <w:r w:rsidRPr="00F97D9C">
        <w:tab/>
        <w:t>Adult: Private</w:t>
      </w:r>
      <w:r w:rsidRPr="00F97D9C">
        <w:tab/>
      </w:r>
      <w:r w:rsidRPr="00F97D9C">
        <w:tab/>
        <w:t>Adult: Online</w:t>
      </w:r>
    </w:p>
    <w:p w:rsidR="00E77C86" w:rsidRPr="00F97D9C" w:rsidRDefault="00E77C86" w:rsidP="00E77C86">
      <w:pPr>
        <w:spacing w:after="0" w:line="240" w:lineRule="auto"/>
        <w:jc w:val="both"/>
      </w:pPr>
      <w:r w:rsidRPr="00F97D9C">
        <w:t>Children: Group</w:t>
      </w:r>
      <w:r w:rsidRPr="00F97D9C">
        <w:tab/>
      </w:r>
      <w:r w:rsidRPr="00F97D9C">
        <w:tab/>
        <w:t>Children: Private</w:t>
      </w:r>
      <w:r w:rsidRPr="00F97D9C">
        <w:tab/>
        <w:t>Children: Tuition</w:t>
      </w:r>
      <w:r w:rsidRPr="00F97D9C">
        <w:tab/>
        <w:t>Family classes</w:t>
      </w:r>
    </w:p>
    <w:p w:rsidR="00E77C86" w:rsidRPr="00F97D9C" w:rsidRDefault="00E77C86" w:rsidP="00E77C86">
      <w:pPr>
        <w:spacing w:after="0" w:line="240" w:lineRule="auto"/>
        <w:jc w:val="both"/>
      </w:pPr>
    </w:p>
    <w:p w:rsidR="00E77C86" w:rsidRPr="00F97D9C" w:rsidRDefault="00E77C86" w:rsidP="00E77C86">
      <w:pPr>
        <w:spacing w:after="0" w:line="240" w:lineRule="auto"/>
        <w:jc w:val="both"/>
        <w:rPr>
          <w:b/>
        </w:rPr>
      </w:pPr>
      <w:r w:rsidRPr="00F97D9C">
        <w:rPr>
          <w:b/>
        </w:rPr>
        <w:t>Level* (tick)</w:t>
      </w:r>
    </w:p>
    <w:p w:rsidR="00E77C86" w:rsidRPr="00F97D9C" w:rsidRDefault="00E77C86" w:rsidP="00E77C86">
      <w:pPr>
        <w:spacing w:after="0" w:line="240" w:lineRule="auto"/>
        <w:jc w:val="both"/>
      </w:pPr>
      <w:r w:rsidRPr="00F97D9C">
        <w:t>Beginner</w:t>
      </w:r>
      <w:r w:rsidRPr="00F97D9C">
        <w:tab/>
      </w:r>
      <w:r w:rsidRPr="00F97D9C">
        <w:tab/>
      </w:r>
      <w:r w:rsidRPr="00F97D9C">
        <w:tab/>
        <w:t>Intermediate</w:t>
      </w:r>
      <w:r w:rsidRPr="00F97D9C">
        <w:tab/>
      </w:r>
      <w:r w:rsidRPr="00F97D9C">
        <w:tab/>
      </w:r>
      <w:r w:rsidRPr="00F97D9C">
        <w:tab/>
        <w:t>Advanced</w:t>
      </w:r>
    </w:p>
    <w:p w:rsidR="00E77C86" w:rsidRPr="00F97D9C" w:rsidRDefault="00E77C86" w:rsidP="00E77C86">
      <w:pPr>
        <w:spacing w:after="0" w:line="240" w:lineRule="auto"/>
        <w:jc w:val="both"/>
      </w:pPr>
      <w:r w:rsidRPr="00F97D9C">
        <w:tab/>
      </w:r>
      <w:r w:rsidRPr="00F97D9C">
        <w:tab/>
        <w:t>(xxxx)</w:t>
      </w:r>
      <w:r w:rsidRPr="00F97D9C">
        <w:tab/>
      </w:r>
      <w:r w:rsidRPr="00F97D9C">
        <w:tab/>
      </w:r>
      <w:r w:rsidRPr="00F97D9C">
        <w:tab/>
      </w:r>
      <w:r w:rsidRPr="00F97D9C">
        <w:tab/>
        <w:t>(xxxx)</w:t>
      </w:r>
    </w:p>
    <w:p w:rsidR="00E77C86" w:rsidRPr="00F97D9C" w:rsidRDefault="00E77C86" w:rsidP="00E77C86">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BC5E71" w:rsidRPr="00F97D9C" w:rsidTr="00BC5E71">
        <w:tc>
          <w:tcPr>
            <w:tcW w:w="3080" w:type="dxa"/>
          </w:tcPr>
          <w:p w:rsidR="00BC5E71" w:rsidRPr="00F97D9C" w:rsidRDefault="00BC5E71" w:rsidP="00A14D6E">
            <w:pPr>
              <w:jc w:val="both"/>
            </w:pPr>
            <w:r w:rsidRPr="00F97D9C">
              <w:t>Beginner</w:t>
            </w:r>
          </w:p>
          <w:p w:rsidR="00BC5E71" w:rsidRPr="00F97D9C" w:rsidRDefault="00BC5E71" w:rsidP="00BC5E71">
            <w:pPr>
              <w:rPr>
                <w:sz w:val="18"/>
              </w:rPr>
            </w:pPr>
            <w:r w:rsidRPr="00F97D9C">
              <w:rPr>
                <w:sz w:val="18"/>
              </w:rPr>
              <w:t xml:space="preserve">(No knowledge or basic knowledge </w:t>
            </w:r>
            <w:r w:rsidRPr="00F97D9C">
              <w:rPr>
                <w:sz w:val="18"/>
              </w:rPr>
              <w:br/>
              <w:t>of the target language)</w:t>
            </w:r>
          </w:p>
          <w:p w:rsidR="00BC5E71" w:rsidRPr="00F97D9C" w:rsidRDefault="00BC5E71" w:rsidP="00A14D6E">
            <w:pPr>
              <w:jc w:val="both"/>
            </w:pPr>
          </w:p>
        </w:tc>
        <w:tc>
          <w:tcPr>
            <w:tcW w:w="3081" w:type="dxa"/>
          </w:tcPr>
          <w:p w:rsidR="00BC5E71" w:rsidRPr="00F97D9C" w:rsidRDefault="00BC5E71" w:rsidP="00A14D6E">
            <w:pPr>
              <w:jc w:val="both"/>
            </w:pPr>
            <w:r w:rsidRPr="00F97D9C">
              <w:t>Intermediate</w:t>
            </w:r>
          </w:p>
          <w:p w:rsidR="00BC5E71" w:rsidRPr="00F97D9C" w:rsidRDefault="00BC5E71" w:rsidP="00A14D6E">
            <w:pPr>
              <w:jc w:val="both"/>
            </w:pPr>
          </w:p>
          <w:p w:rsidR="00BC5E71" w:rsidRPr="00F97D9C" w:rsidRDefault="00BC5E71" w:rsidP="00A14D6E">
            <w:pPr>
              <w:jc w:val="both"/>
            </w:pPr>
          </w:p>
        </w:tc>
        <w:tc>
          <w:tcPr>
            <w:tcW w:w="3081" w:type="dxa"/>
          </w:tcPr>
          <w:p w:rsidR="00BC5E71" w:rsidRPr="00F97D9C" w:rsidRDefault="00BC5E71" w:rsidP="00A14D6E">
            <w:pPr>
              <w:jc w:val="both"/>
            </w:pPr>
            <w:r w:rsidRPr="00F97D9C">
              <w:t>Advanced</w:t>
            </w:r>
          </w:p>
          <w:p w:rsidR="00BC5E71" w:rsidRPr="00F97D9C" w:rsidRDefault="00BC5E71" w:rsidP="00A14D6E">
            <w:pPr>
              <w:jc w:val="both"/>
            </w:pPr>
          </w:p>
          <w:p w:rsidR="00BC5E71" w:rsidRPr="00F97D9C" w:rsidRDefault="00BC5E71" w:rsidP="00A14D6E">
            <w:pPr>
              <w:jc w:val="both"/>
            </w:pPr>
          </w:p>
        </w:tc>
      </w:tr>
    </w:tbl>
    <w:p w:rsidR="00AC768D" w:rsidRPr="00F97D9C" w:rsidRDefault="00AC768D" w:rsidP="00A14D6E">
      <w:pPr>
        <w:spacing w:after="0" w:line="240" w:lineRule="auto"/>
        <w:jc w:val="both"/>
      </w:pPr>
    </w:p>
    <w:p w:rsidR="00525FA2" w:rsidRPr="00F97D9C" w:rsidRDefault="00525FA2" w:rsidP="00A14D6E">
      <w:pPr>
        <w:spacing w:after="0" w:line="240" w:lineRule="auto"/>
        <w:jc w:val="both"/>
        <w:rPr>
          <w:b/>
        </w:rPr>
      </w:pPr>
      <w:r w:rsidRPr="00F97D9C">
        <w:rPr>
          <w:b/>
        </w:rPr>
        <w:t>Use of image*</w:t>
      </w:r>
    </w:p>
    <w:p w:rsidR="00525FA2" w:rsidRPr="00F97D9C" w:rsidRDefault="00525FA2" w:rsidP="00A14D6E">
      <w:pPr>
        <w:spacing w:after="0" w:line="240" w:lineRule="auto"/>
        <w:jc w:val="both"/>
      </w:pPr>
      <w:r w:rsidRPr="00F97D9C">
        <w:t>Yes, it is ok for my image/my child's image to be used for marketing without identifying by name</w:t>
      </w:r>
    </w:p>
    <w:p w:rsidR="00525FA2" w:rsidRPr="00F97D9C" w:rsidRDefault="00525FA2" w:rsidP="00A14D6E">
      <w:pPr>
        <w:spacing w:after="0" w:line="240" w:lineRule="auto"/>
        <w:jc w:val="both"/>
      </w:pPr>
      <w:r w:rsidRPr="00F97D9C">
        <w:t xml:space="preserve">No, it is not </w:t>
      </w:r>
      <w:r w:rsidR="008D2920" w:rsidRPr="00F97D9C">
        <w:t>okay</w:t>
      </w:r>
      <w:r w:rsidRPr="00F97D9C">
        <w:t xml:space="preserve"> to use my image for marketing </w:t>
      </w:r>
    </w:p>
    <w:p w:rsidR="00525FA2" w:rsidRPr="00F97D9C" w:rsidRDefault="00525FA2" w:rsidP="00A14D6E">
      <w:pPr>
        <w:spacing w:after="0" w:line="240" w:lineRule="auto"/>
        <w:jc w:val="both"/>
      </w:pPr>
    </w:p>
    <w:p w:rsidR="00525FA2" w:rsidRPr="00F97D9C" w:rsidRDefault="00E92DF9" w:rsidP="00A14D6E">
      <w:pPr>
        <w:spacing w:after="0" w:line="240" w:lineRule="auto"/>
        <w:jc w:val="both"/>
        <w:rPr>
          <w:b/>
        </w:rPr>
      </w:pPr>
      <w:r w:rsidRPr="00F97D9C">
        <w:rPr>
          <w:b/>
        </w:rPr>
        <w:t>Comments</w:t>
      </w:r>
    </w:p>
    <w:p w:rsidR="00525FA2" w:rsidRPr="00F97D9C" w:rsidRDefault="00525FA2" w:rsidP="00A14D6E">
      <w:pPr>
        <w:spacing w:after="0" w:line="240" w:lineRule="auto"/>
        <w:jc w:val="both"/>
      </w:pPr>
    </w:p>
    <w:p w:rsidR="008051E0" w:rsidRPr="00F97D9C" w:rsidRDefault="008051E0" w:rsidP="00A14D6E">
      <w:pPr>
        <w:spacing w:after="0" w:line="240" w:lineRule="auto"/>
        <w:jc w:val="both"/>
      </w:pPr>
    </w:p>
    <w:p w:rsidR="008051E0" w:rsidRPr="00F97D9C" w:rsidRDefault="008051E0" w:rsidP="00784EF2">
      <w:pPr>
        <w:pStyle w:val="Heading2"/>
        <w:numPr>
          <w:ilvl w:val="1"/>
          <w:numId w:val="10"/>
        </w:numPr>
      </w:pPr>
      <w:bookmarkStart w:id="50" w:name="_Toc507395542"/>
      <w:r w:rsidRPr="00F97D9C">
        <w:t>Language Exchange sign-up</w:t>
      </w:r>
      <w:bookmarkEnd w:id="50"/>
    </w:p>
    <w:p w:rsidR="008051E0" w:rsidRPr="00F97D9C" w:rsidRDefault="008051E0" w:rsidP="00A14D6E">
      <w:pPr>
        <w:spacing w:after="0" w:line="240" w:lineRule="auto"/>
        <w:jc w:val="both"/>
      </w:pPr>
    </w:p>
    <w:p w:rsidR="008051E0" w:rsidRPr="00F97D9C" w:rsidRDefault="008051E0" w:rsidP="00A14D6E">
      <w:pPr>
        <w:spacing w:after="0" w:line="240" w:lineRule="auto"/>
        <w:jc w:val="both"/>
      </w:pPr>
    </w:p>
    <w:p w:rsidR="008051E0" w:rsidRPr="00F97D9C" w:rsidRDefault="008051E0" w:rsidP="00784EF2">
      <w:pPr>
        <w:pStyle w:val="Heading2"/>
        <w:numPr>
          <w:ilvl w:val="1"/>
          <w:numId w:val="10"/>
        </w:numPr>
      </w:pPr>
      <w:bookmarkStart w:id="51" w:name="_Toc507395543"/>
      <w:r w:rsidRPr="00F97D9C">
        <w:t>Refer a friend</w:t>
      </w:r>
      <w:bookmarkEnd w:id="51"/>
    </w:p>
    <w:p w:rsidR="008051E0" w:rsidRPr="00F97D9C" w:rsidRDefault="008051E0" w:rsidP="00A14D6E">
      <w:pPr>
        <w:spacing w:after="0" w:line="240" w:lineRule="auto"/>
        <w:jc w:val="both"/>
      </w:pPr>
    </w:p>
    <w:p w:rsidR="00955437" w:rsidRPr="00F97D9C" w:rsidRDefault="00955437" w:rsidP="00A14D6E">
      <w:pPr>
        <w:spacing w:after="0" w:line="240" w:lineRule="auto"/>
        <w:jc w:val="both"/>
      </w:pPr>
    </w:p>
    <w:p w:rsidR="00955437" w:rsidRPr="00F97D9C" w:rsidRDefault="00955437" w:rsidP="00784EF2">
      <w:pPr>
        <w:pStyle w:val="Heading2"/>
        <w:numPr>
          <w:ilvl w:val="1"/>
          <w:numId w:val="10"/>
        </w:numPr>
      </w:pPr>
      <w:bookmarkStart w:id="52" w:name="_Toc507395544"/>
      <w:r w:rsidRPr="00F97D9C">
        <w:t>Refer a school</w:t>
      </w:r>
      <w:bookmarkEnd w:id="52"/>
    </w:p>
    <w:p w:rsidR="00955437" w:rsidRPr="00F97D9C" w:rsidRDefault="00955437" w:rsidP="00A14D6E">
      <w:pPr>
        <w:spacing w:after="0" w:line="240" w:lineRule="auto"/>
        <w:jc w:val="both"/>
      </w:pPr>
    </w:p>
    <w:p w:rsidR="008051E0" w:rsidRPr="00F97D9C" w:rsidRDefault="008051E0" w:rsidP="00A14D6E">
      <w:pPr>
        <w:spacing w:after="0" w:line="240" w:lineRule="auto"/>
        <w:jc w:val="both"/>
      </w:pPr>
    </w:p>
    <w:p w:rsidR="00E77C86" w:rsidRPr="00F97D9C" w:rsidRDefault="00E77C86" w:rsidP="00784EF2">
      <w:pPr>
        <w:pStyle w:val="Heading2"/>
        <w:numPr>
          <w:ilvl w:val="1"/>
          <w:numId w:val="10"/>
        </w:numPr>
      </w:pPr>
      <w:bookmarkStart w:id="53" w:name="_Toc507395545"/>
      <w:r w:rsidRPr="00F97D9C">
        <w:lastRenderedPageBreak/>
        <w:t>Class Pricing</w:t>
      </w:r>
      <w:bookmarkEnd w:id="53"/>
    </w:p>
    <w:p w:rsidR="008051E0" w:rsidRPr="00F97D9C" w:rsidRDefault="008051E0" w:rsidP="008051E0"/>
    <w:p w:rsidR="00E77C86" w:rsidRPr="00F97D9C" w:rsidRDefault="00E77C86" w:rsidP="00A14D6E">
      <w:pPr>
        <w:spacing w:after="0" w:line="240" w:lineRule="auto"/>
        <w:jc w:val="both"/>
      </w:pPr>
    </w:p>
    <w:p w:rsidR="00E77C86" w:rsidRPr="00F97D9C" w:rsidRDefault="00E77C86" w:rsidP="00A14D6E">
      <w:pPr>
        <w:spacing w:after="0" w:line="240" w:lineRule="auto"/>
        <w:jc w:val="both"/>
      </w:pPr>
      <w:r w:rsidRPr="00F97D9C">
        <w:t>R150/lesson for children's 60 minute group classes with a minimum of 12 weeks signed up</w:t>
      </w:r>
    </w:p>
    <w:p w:rsidR="00632084" w:rsidRPr="00F97D9C" w:rsidRDefault="00632084" w:rsidP="00632084">
      <w:pPr>
        <w:spacing w:after="0" w:line="240" w:lineRule="auto"/>
        <w:jc w:val="both"/>
      </w:pPr>
      <w:r w:rsidRPr="00F97D9C">
        <w:t>R300/lesson for children's 60 minute private classes with a minimum of 12 weeks signed up</w:t>
      </w:r>
    </w:p>
    <w:p w:rsidR="00632084" w:rsidRPr="00F97D9C" w:rsidRDefault="00632084" w:rsidP="00632084">
      <w:pPr>
        <w:spacing w:after="0" w:line="240" w:lineRule="auto"/>
        <w:jc w:val="both"/>
      </w:pPr>
      <w:r w:rsidRPr="00F97D9C">
        <w:t>R225/lesson for adult 90 minute group classes with a minimum of 12 weeks signed up</w:t>
      </w:r>
    </w:p>
    <w:p w:rsidR="00632084" w:rsidRPr="00F97D9C" w:rsidRDefault="00632084" w:rsidP="00632084">
      <w:pPr>
        <w:spacing w:after="0" w:line="240" w:lineRule="auto"/>
        <w:jc w:val="both"/>
      </w:pPr>
      <w:r w:rsidRPr="00F97D9C">
        <w:t>R450/lesson for adult 90 minute private classes with a minimum of 12 weeks signed up</w:t>
      </w:r>
    </w:p>
    <w:p w:rsidR="00632084" w:rsidRPr="00F97D9C" w:rsidRDefault="00632084" w:rsidP="00632084">
      <w:pPr>
        <w:spacing w:after="0" w:line="240" w:lineRule="auto"/>
        <w:jc w:val="both"/>
      </w:pPr>
    </w:p>
    <w:p w:rsidR="00E77C86" w:rsidRPr="00F97D9C" w:rsidRDefault="00E77C86" w:rsidP="00A14D6E">
      <w:pPr>
        <w:spacing w:after="0" w:line="240" w:lineRule="auto"/>
        <w:jc w:val="both"/>
      </w:pPr>
    </w:p>
    <w:p w:rsidR="00E77C86" w:rsidRPr="00F97D9C" w:rsidRDefault="00955437" w:rsidP="00784EF2">
      <w:pPr>
        <w:pStyle w:val="Heading1"/>
        <w:numPr>
          <w:ilvl w:val="0"/>
          <w:numId w:val="10"/>
        </w:numPr>
        <w:jc w:val="both"/>
      </w:pPr>
      <w:bookmarkStart w:id="54" w:name="_Toc507395546"/>
      <w:r w:rsidRPr="00F97D9C">
        <w:t>CSI: Giving Back</w:t>
      </w:r>
      <w:bookmarkEnd w:id="54"/>
    </w:p>
    <w:p w:rsidR="00AC768D" w:rsidRPr="00F97D9C" w:rsidRDefault="00AC768D" w:rsidP="00A14D6E">
      <w:pPr>
        <w:spacing w:after="0" w:line="240" w:lineRule="auto"/>
        <w:jc w:val="both"/>
      </w:pPr>
    </w:p>
    <w:sectPr w:rsidR="00AC768D" w:rsidRPr="00F97D9C" w:rsidSect="007F5761">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MatsobaneS" w:date="2018-02-24T18:43:00Z" w:initials="M">
    <w:p w:rsidR="00684A03" w:rsidRDefault="00684A03">
      <w:pPr>
        <w:pStyle w:val="CommentText"/>
      </w:pPr>
      <w:r>
        <w:rPr>
          <w:rStyle w:val="CommentReference"/>
        </w:rPr>
        <w:annotationRef/>
      </w:r>
      <w:r>
        <w:t xml:space="preserve">Plagiarised  </w:t>
      </w:r>
    </w:p>
  </w:comment>
  <w:comment w:id="19" w:author="MatsobaneS" w:date="2018-02-26T09:30:00Z" w:initials="M">
    <w:p w:rsidR="00684A03" w:rsidRDefault="00684A03">
      <w:pPr>
        <w:pStyle w:val="CommentText"/>
      </w:pPr>
      <w:r>
        <w:rPr>
          <w:rStyle w:val="CommentReference"/>
        </w:rPr>
        <w:annotationRef/>
      </w:r>
      <w:r w:rsidR="008D2920">
        <w:t>Plagiarised</w:t>
      </w:r>
    </w:p>
  </w:comment>
  <w:comment w:id="21" w:author="MatsobaneS" w:date="2018-02-24T18:24:00Z" w:initials="M">
    <w:p w:rsidR="00684A03" w:rsidRDefault="00684A03" w:rsidP="00597915">
      <w:pPr>
        <w:pStyle w:val="CommentText"/>
      </w:pPr>
      <w:r>
        <w:rPr>
          <w:rStyle w:val="CommentReference"/>
        </w:rPr>
        <w:annotationRef/>
      </w:r>
      <w:r>
        <w:t>PLAGIARISED!</w:t>
      </w:r>
    </w:p>
  </w:comment>
  <w:comment w:id="22" w:author="MatsobaneS" w:date="2018-02-26T09:30:00Z" w:initials="M">
    <w:p w:rsidR="00684A03" w:rsidRDefault="00684A03" w:rsidP="00597915">
      <w:pPr>
        <w:pStyle w:val="CommentText"/>
      </w:pPr>
      <w:r>
        <w:rPr>
          <w:rStyle w:val="CommentReference"/>
        </w:rPr>
        <w:annotationRef/>
      </w:r>
      <w:r w:rsidR="008D2920">
        <w:t>Plagiarised</w:t>
      </w:r>
    </w:p>
  </w:comment>
  <w:comment w:id="24" w:author="MatsobaneS" w:date="2018-02-26T09:31:00Z" w:initials="M">
    <w:p w:rsidR="00684A03" w:rsidRDefault="00684A03" w:rsidP="00597915">
      <w:pPr>
        <w:pStyle w:val="CommentText"/>
      </w:pPr>
      <w:r>
        <w:rPr>
          <w:rStyle w:val="CommentReference"/>
        </w:rPr>
        <w:annotationRef/>
      </w:r>
      <w:r w:rsidR="008D2920">
        <w:t>Plagiarised</w:t>
      </w:r>
    </w:p>
  </w:comment>
  <w:comment w:id="25" w:author="MatsobaneS" w:date="2018-02-26T09:31:00Z" w:initials="M">
    <w:p w:rsidR="00684A03" w:rsidRDefault="00684A03" w:rsidP="00597915">
      <w:pPr>
        <w:pStyle w:val="CommentText"/>
      </w:pPr>
      <w:r>
        <w:rPr>
          <w:rStyle w:val="CommentReference"/>
        </w:rPr>
        <w:annotationRef/>
      </w:r>
      <w:r w:rsidR="008D2920">
        <w:t>Plagiarised</w:t>
      </w:r>
    </w:p>
  </w:comment>
  <w:comment w:id="27" w:author="MatsobaneS" w:date="2018-02-24T18:24:00Z" w:initials="M">
    <w:p w:rsidR="00684A03" w:rsidRDefault="00684A03" w:rsidP="00597915">
      <w:pPr>
        <w:pStyle w:val="CommentText"/>
      </w:pPr>
      <w:r>
        <w:rPr>
          <w:rStyle w:val="CommentReference"/>
        </w:rPr>
        <w:annotationRef/>
      </w:r>
      <w:r>
        <w:t>Plagiarised</w:t>
      </w:r>
    </w:p>
  </w:comment>
  <w:comment w:id="29" w:author="MatsobaneS" w:date="2018-02-24T18:24:00Z" w:initials="M">
    <w:p w:rsidR="00684A03" w:rsidRDefault="00684A03" w:rsidP="00597915">
      <w:pPr>
        <w:pStyle w:val="CommentText"/>
      </w:pPr>
      <w:r>
        <w:rPr>
          <w:rStyle w:val="CommentReference"/>
        </w:rPr>
        <w:annotationRef/>
      </w:r>
      <w:r>
        <w:t>Refine as too close to original</w:t>
      </w:r>
    </w:p>
  </w:comment>
  <w:comment w:id="28" w:author="MatsobaneS" w:date="2018-02-24T18:24:00Z" w:initials="M">
    <w:p w:rsidR="00684A03" w:rsidRDefault="00684A03" w:rsidP="00597915">
      <w:pPr>
        <w:pStyle w:val="CommentText"/>
      </w:pPr>
      <w:r>
        <w:rPr>
          <w:rStyle w:val="CommentReference"/>
        </w:rPr>
        <w:annotationRef/>
      </w:r>
      <w:r>
        <w:t>Plagiarised</w:t>
      </w:r>
    </w:p>
  </w:comment>
  <w:comment w:id="31" w:author="MatsobaneS" w:date="2018-02-26T09:31:00Z" w:initials="M">
    <w:p w:rsidR="00684A03" w:rsidRDefault="00684A03">
      <w:pPr>
        <w:pStyle w:val="CommentText"/>
      </w:pPr>
      <w:r>
        <w:rPr>
          <w:rStyle w:val="CommentReference"/>
        </w:rPr>
        <w:annotationRef/>
      </w:r>
      <w:r w:rsidR="008D2920">
        <w:t>Plagiarised</w:t>
      </w:r>
    </w:p>
  </w:comment>
  <w:comment w:id="33" w:author="MatsobaneS" w:date="2018-02-23T14:10:00Z" w:initials="M">
    <w:p w:rsidR="00684A03" w:rsidRDefault="00684A03">
      <w:pPr>
        <w:pStyle w:val="CommentText"/>
      </w:pPr>
      <w:r>
        <w:rPr>
          <w:rStyle w:val="CommentReference"/>
        </w:rPr>
        <w:annotationRef/>
      </w:r>
      <w:r>
        <w:t>PLAGIARISED!</w:t>
      </w:r>
    </w:p>
  </w:comment>
  <w:comment w:id="34" w:author="MatsobaneS" w:date="2018-02-26T09:31:00Z" w:initials="M">
    <w:p w:rsidR="00684A03" w:rsidRDefault="00684A03">
      <w:pPr>
        <w:pStyle w:val="CommentText"/>
      </w:pPr>
      <w:r>
        <w:rPr>
          <w:rStyle w:val="CommentReference"/>
        </w:rPr>
        <w:annotationRef/>
      </w:r>
      <w:r w:rsidR="008D2920">
        <w:t>Plagiarised</w:t>
      </w:r>
    </w:p>
  </w:comment>
  <w:comment w:id="36" w:author="MatsobaneS" w:date="2018-02-26T09:31:00Z" w:initials="M">
    <w:p w:rsidR="00684A03" w:rsidRDefault="00684A03">
      <w:pPr>
        <w:pStyle w:val="CommentText"/>
      </w:pPr>
      <w:r>
        <w:rPr>
          <w:rStyle w:val="CommentReference"/>
        </w:rPr>
        <w:annotationRef/>
      </w:r>
      <w:r w:rsidR="008D2920">
        <w:t>Plagiarised</w:t>
      </w:r>
    </w:p>
  </w:comment>
  <w:comment w:id="37" w:author="MatsobaneS" w:date="2018-02-26T09:31:00Z" w:initials="M">
    <w:p w:rsidR="00684A03" w:rsidRDefault="00684A03" w:rsidP="00180ACD">
      <w:pPr>
        <w:pStyle w:val="CommentText"/>
      </w:pPr>
      <w:r>
        <w:rPr>
          <w:rStyle w:val="CommentReference"/>
        </w:rPr>
        <w:annotationRef/>
      </w:r>
      <w:r w:rsidR="008D2920">
        <w:t>Plagiarised</w:t>
      </w:r>
    </w:p>
  </w:comment>
  <w:comment w:id="39" w:author="MatsobaneS" w:date="2018-02-24T17:47:00Z" w:initials="M">
    <w:p w:rsidR="00684A03" w:rsidRDefault="00684A03">
      <w:pPr>
        <w:pStyle w:val="CommentText"/>
      </w:pPr>
      <w:r>
        <w:rPr>
          <w:rStyle w:val="CommentReference"/>
        </w:rPr>
        <w:annotationRef/>
      </w:r>
      <w:r>
        <w:t>Plagiarised</w:t>
      </w:r>
    </w:p>
  </w:comment>
  <w:comment w:id="40" w:author="MatsobaneS" w:date="2018-02-24T17:49:00Z" w:initials="M">
    <w:p w:rsidR="00684A03" w:rsidRDefault="00684A03">
      <w:pPr>
        <w:pStyle w:val="CommentText"/>
      </w:pPr>
      <w:r>
        <w:rPr>
          <w:rStyle w:val="CommentReference"/>
        </w:rPr>
        <w:annotationRef/>
      </w:r>
      <w:r>
        <w:t>Refine as too close to original</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BB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036805"/>
    <w:multiLevelType w:val="hybridMultilevel"/>
    <w:tmpl w:val="89E23A6E"/>
    <w:lvl w:ilvl="0" w:tplc="1608AAAE">
      <w:start w:val="1"/>
      <w:numFmt w:val="bullet"/>
      <w:lvlText w:val="•"/>
      <w:lvlJc w:val="left"/>
      <w:pPr>
        <w:tabs>
          <w:tab w:val="num" w:pos="720"/>
        </w:tabs>
        <w:ind w:left="720" w:hanging="360"/>
      </w:pPr>
      <w:rPr>
        <w:rFonts w:ascii="Arial" w:hAnsi="Arial" w:hint="default"/>
      </w:rPr>
    </w:lvl>
    <w:lvl w:ilvl="1" w:tplc="673013B8" w:tentative="1">
      <w:start w:val="1"/>
      <w:numFmt w:val="bullet"/>
      <w:lvlText w:val="•"/>
      <w:lvlJc w:val="left"/>
      <w:pPr>
        <w:tabs>
          <w:tab w:val="num" w:pos="1440"/>
        </w:tabs>
        <w:ind w:left="1440" w:hanging="360"/>
      </w:pPr>
      <w:rPr>
        <w:rFonts w:ascii="Arial" w:hAnsi="Arial" w:hint="default"/>
      </w:rPr>
    </w:lvl>
    <w:lvl w:ilvl="2" w:tplc="D1D20E38" w:tentative="1">
      <w:start w:val="1"/>
      <w:numFmt w:val="bullet"/>
      <w:lvlText w:val="•"/>
      <w:lvlJc w:val="left"/>
      <w:pPr>
        <w:tabs>
          <w:tab w:val="num" w:pos="2160"/>
        </w:tabs>
        <w:ind w:left="2160" w:hanging="360"/>
      </w:pPr>
      <w:rPr>
        <w:rFonts w:ascii="Arial" w:hAnsi="Arial" w:hint="default"/>
      </w:rPr>
    </w:lvl>
    <w:lvl w:ilvl="3" w:tplc="F2B83E66" w:tentative="1">
      <w:start w:val="1"/>
      <w:numFmt w:val="bullet"/>
      <w:lvlText w:val="•"/>
      <w:lvlJc w:val="left"/>
      <w:pPr>
        <w:tabs>
          <w:tab w:val="num" w:pos="2880"/>
        </w:tabs>
        <w:ind w:left="2880" w:hanging="360"/>
      </w:pPr>
      <w:rPr>
        <w:rFonts w:ascii="Arial" w:hAnsi="Arial" w:hint="default"/>
      </w:rPr>
    </w:lvl>
    <w:lvl w:ilvl="4" w:tplc="209458A6" w:tentative="1">
      <w:start w:val="1"/>
      <w:numFmt w:val="bullet"/>
      <w:lvlText w:val="•"/>
      <w:lvlJc w:val="left"/>
      <w:pPr>
        <w:tabs>
          <w:tab w:val="num" w:pos="3600"/>
        </w:tabs>
        <w:ind w:left="3600" w:hanging="360"/>
      </w:pPr>
      <w:rPr>
        <w:rFonts w:ascii="Arial" w:hAnsi="Arial" w:hint="default"/>
      </w:rPr>
    </w:lvl>
    <w:lvl w:ilvl="5" w:tplc="31DAF658" w:tentative="1">
      <w:start w:val="1"/>
      <w:numFmt w:val="bullet"/>
      <w:lvlText w:val="•"/>
      <w:lvlJc w:val="left"/>
      <w:pPr>
        <w:tabs>
          <w:tab w:val="num" w:pos="4320"/>
        </w:tabs>
        <w:ind w:left="4320" w:hanging="360"/>
      </w:pPr>
      <w:rPr>
        <w:rFonts w:ascii="Arial" w:hAnsi="Arial" w:hint="default"/>
      </w:rPr>
    </w:lvl>
    <w:lvl w:ilvl="6" w:tplc="55EEEDE2" w:tentative="1">
      <w:start w:val="1"/>
      <w:numFmt w:val="bullet"/>
      <w:lvlText w:val="•"/>
      <w:lvlJc w:val="left"/>
      <w:pPr>
        <w:tabs>
          <w:tab w:val="num" w:pos="5040"/>
        </w:tabs>
        <w:ind w:left="5040" w:hanging="360"/>
      </w:pPr>
      <w:rPr>
        <w:rFonts w:ascii="Arial" w:hAnsi="Arial" w:hint="default"/>
      </w:rPr>
    </w:lvl>
    <w:lvl w:ilvl="7" w:tplc="B6068432" w:tentative="1">
      <w:start w:val="1"/>
      <w:numFmt w:val="bullet"/>
      <w:lvlText w:val="•"/>
      <w:lvlJc w:val="left"/>
      <w:pPr>
        <w:tabs>
          <w:tab w:val="num" w:pos="5760"/>
        </w:tabs>
        <w:ind w:left="5760" w:hanging="360"/>
      </w:pPr>
      <w:rPr>
        <w:rFonts w:ascii="Arial" w:hAnsi="Arial" w:hint="default"/>
      </w:rPr>
    </w:lvl>
    <w:lvl w:ilvl="8" w:tplc="05D634F0" w:tentative="1">
      <w:start w:val="1"/>
      <w:numFmt w:val="bullet"/>
      <w:lvlText w:val="•"/>
      <w:lvlJc w:val="left"/>
      <w:pPr>
        <w:tabs>
          <w:tab w:val="num" w:pos="6480"/>
        </w:tabs>
        <w:ind w:left="6480" w:hanging="360"/>
      </w:pPr>
      <w:rPr>
        <w:rFonts w:ascii="Arial" w:hAnsi="Arial" w:hint="default"/>
      </w:rPr>
    </w:lvl>
  </w:abstractNum>
  <w:abstractNum w:abstractNumId="2">
    <w:nsid w:val="06C3127D"/>
    <w:multiLevelType w:val="hybridMultilevel"/>
    <w:tmpl w:val="E1D4211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AEC28A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3F3607"/>
    <w:multiLevelType w:val="hybridMultilevel"/>
    <w:tmpl w:val="CE3C5A2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B4B4E3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A42AF5"/>
    <w:multiLevelType w:val="hybridMultilevel"/>
    <w:tmpl w:val="52FAC94C"/>
    <w:lvl w:ilvl="0" w:tplc="FC90B4EC">
      <w:start w:val="1"/>
      <w:numFmt w:val="bullet"/>
      <w:lvlText w:val="•"/>
      <w:lvlJc w:val="left"/>
      <w:pPr>
        <w:tabs>
          <w:tab w:val="num" w:pos="720"/>
        </w:tabs>
        <w:ind w:left="720" w:hanging="360"/>
      </w:pPr>
      <w:rPr>
        <w:rFonts w:ascii="Arial" w:hAnsi="Arial" w:hint="default"/>
      </w:rPr>
    </w:lvl>
    <w:lvl w:ilvl="1" w:tplc="396EBF0A" w:tentative="1">
      <w:start w:val="1"/>
      <w:numFmt w:val="bullet"/>
      <w:lvlText w:val="•"/>
      <w:lvlJc w:val="left"/>
      <w:pPr>
        <w:tabs>
          <w:tab w:val="num" w:pos="1440"/>
        </w:tabs>
        <w:ind w:left="1440" w:hanging="360"/>
      </w:pPr>
      <w:rPr>
        <w:rFonts w:ascii="Arial" w:hAnsi="Arial" w:hint="default"/>
      </w:rPr>
    </w:lvl>
    <w:lvl w:ilvl="2" w:tplc="9962E6E8" w:tentative="1">
      <w:start w:val="1"/>
      <w:numFmt w:val="bullet"/>
      <w:lvlText w:val="•"/>
      <w:lvlJc w:val="left"/>
      <w:pPr>
        <w:tabs>
          <w:tab w:val="num" w:pos="2160"/>
        </w:tabs>
        <w:ind w:left="2160" w:hanging="360"/>
      </w:pPr>
      <w:rPr>
        <w:rFonts w:ascii="Arial" w:hAnsi="Arial" w:hint="default"/>
      </w:rPr>
    </w:lvl>
    <w:lvl w:ilvl="3" w:tplc="F8ACA862" w:tentative="1">
      <w:start w:val="1"/>
      <w:numFmt w:val="bullet"/>
      <w:lvlText w:val="•"/>
      <w:lvlJc w:val="left"/>
      <w:pPr>
        <w:tabs>
          <w:tab w:val="num" w:pos="2880"/>
        </w:tabs>
        <w:ind w:left="2880" w:hanging="360"/>
      </w:pPr>
      <w:rPr>
        <w:rFonts w:ascii="Arial" w:hAnsi="Arial" w:hint="default"/>
      </w:rPr>
    </w:lvl>
    <w:lvl w:ilvl="4" w:tplc="6532B57C" w:tentative="1">
      <w:start w:val="1"/>
      <w:numFmt w:val="bullet"/>
      <w:lvlText w:val="•"/>
      <w:lvlJc w:val="left"/>
      <w:pPr>
        <w:tabs>
          <w:tab w:val="num" w:pos="3600"/>
        </w:tabs>
        <w:ind w:left="3600" w:hanging="360"/>
      </w:pPr>
      <w:rPr>
        <w:rFonts w:ascii="Arial" w:hAnsi="Arial" w:hint="default"/>
      </w:rPr>
    </w:lvl>
    <w:lvl w:ilvl="5" w:tplc="C29A3694" w:tentative="1">
      <w:start w:val="1"/>
      <w:numFmt w:val="bullet"/>
      <w:lvlText w:val="•"/>
      <w:lvlJc w:val="left"/>
      <w:pPr>
        <w:tabs>
          <w:tab w:val="num" w:pos="4320"/>
        </w:tabs>
        <w:ind w:left="4320" w:hanging="360"/>
      </w:pPr>
      <w:rPr>
        <w:rFonts w:ascii="Arial" w:hAnsi="Arial" w:hint="default"/>
      </w:rPr>
    </w:lvl>
    <w:lvl w:ilvl="6" w:tplc="2FD20394" w:tentative="1">
      <w:start w:val="1"/>
      <w:numFmt w:val="bullet"/>
      <w:lvlText w:val="•"/>
      <w:lvlJc w:val="left"/>
      <w:pPr>
        <w:tabs>
          <w:tab w:val="num" w:pos="5040"/>
        </w:tabs>
        <w:ind w:left="5040" w:hanging="360"/>
      </w:pPr>
      <w:rPr>
        <w:rFonts w:ascii="Arial" w:hAnsi="Arial" w:hint="default"/>
      </w:rPr>
    </w:lvl>
    <w:lvl w:ilvl="7" w:tplc="935E2A7E" w:tentative="1">
      <w:start w:val="1"/>
      <w:numFmt w:val="bullet"/>
      <w:lvlText w:val="•"/>
      <w:lvlJc w:val="left"/>
      <w:pPr>
        <w:tabs>
          <w:tab w:val="num" w:pos="5760"/>
        </w:tabs>
        <w:ind w:left="5760" w:hanging="360"/>
      </w:pPr>
      <w:rPr>
        <w:rFonts w:ascii="Arial" w:hAnsi="Arial" w:hint="default"/>
      </w:rPr>
    </w:lvl>
    <w:lvl w:ilvl="8" w:tplc="7D187E50" w:tentative="1">
      <w:start w:val="1"/>
      <w:numFmt w:val="bullet"/>
      <w:lvlText w:val="•"/>
      <w:lvlJc w:val="left"/>
      <w:pPr>
        <w:tabs>
          <w:tab w:val="num" w:pos="6480"/>
        </w:tabs>
        <w:ind w:left="6480" w:hanging="360"/>
      </w:pPr>
      <w:rPr>
        <w:rFonts w:ascii="Arial" w:hAnsi="Arial" w:hint="default"/>
      </w:rPr>
    </w:lvl>
  </w:abstractNum>
  <w:abstractNum w:abstractNumId="7">
    <w:nsid w:val="1DE1005C"/>
    <w:multiLevelType w:val="hybridMultilevel"/>
    <w:tmpl w:val="D916BF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619369B"/>
    <w:multiLevelType w:val="multilevel"/>
    <w:tmpl w:val="10B2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AF3ECB"/>
    <w:multiLevelType w:val="hybridMultilevel"/>
    <w:tmpl w:val="48B4A8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30F7263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07D37FA"/>
    <w:multiLevelType w:val="hybridMultilevel"/>
    <w:tmpl w:val="7ABE4C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42AF666E"/>
    <w:multiLevelType w:val="hybridMultilevel"/>
    <w:tmpl w:val="87986928"/>
    <w:lvl w:ilvl="0" w:tplc="926EEBDE">
      <w:start w:val="1"/>
      <w:numFmt w:val="bullet"/>
      <w:lvlText w:val="•"/>
      <w:lvlJc w:val="left"/>
      <w:pPr>
        <w:tabs>
          <w:tab w:val="num" w:pos="720"/>
        </w:tabs>
        <w:ind w:left="720" w:hanging="360"/>
      </w:pPr>
      <w:rPr>
        <w:rFonts w:ascii="Arial" w:hAnsi="Arial" w:hint="default"/>
      </w:rPr>
    </w:lvl>
    <w:lvl w:ilvl="1" w:tplc="3400644E" w:tentative="1">
      <w:start w:val="1"/>
      <w:numFmt w:val="bullet"/>
      <w:lvlText w:val="•"/>
      <w:lvlJc w:val="left"/>
      <w:pPr>
        <w:tabs>
          <w:tab w:val="num" w:pos="1440"/>
        </w:tabs>
        <w:ind w:left="1440" w:hanging="360"/>
      </w:pPr>
      <w:rPr>
        <w:rFonts w:ascii="Arial" w:hAnsi="Arial" w:hint="default"/>
      </w:rPr>
    </w:lvl>
    <w:lvl w:ilvl="2" w:tplc="6A0EFA76" w:tentative="1">
      <w:start w:val="1"/>
      <w:numFmt w:val="bullet"/>
      <w:lvlText w:val="•"/>
      <w:lvlJc w:val="left"/>
      <w:pPr>
        <w:tabs>
          <w:tab w:val="num" w:pos="2160"/>
        </w:tabs>
        <w:ind w:left="2160" w:hanging="360"/>
      </w:pPr>
      <w:rPr>
        <w:rFonts w:ascii="Arial" w:hAnsi="Arial" w:hint="default"/>
      </w:rPr>
    </w:lvl>
    <w:lvl w:ilvl="3" w:tplc="4642E49C" w:tentative="1">
      <w:start w:val="1"/>
      <w:numFmt w:val="bullet"/>
      <w:lvlText w:val="•"/>
      <w:lvlJc w:val="left"/>
      <w:pPr>
        <w:tabs>
          <w:tab w:val="num" w:pos="2880"/>
        </w:tabs>
        <w:ind w:left="2880" w:hanging="360"/>
      </w:pPr>
      <w:rPr>
        <w:rFonts w:ascii="Arial" w:hAnsi="Arial" w:hint="default"/>
      </w:rPr>
    </w:lvl>
    <w:lvl w:ilvl="4" w:tplc="B1D2611E" w:tentative="1">
      <w:start w:val="1"/>
      <w:numFmt w:val="bullet"/>
      <w:lvlText w:val="•"/>
      <w:lvlJc w:val="left"/>
      <w:pPr>
        <w:tabs>
          <w:tab w:val="num" w:pos="3600"/>
        </w:tabs>
        <w:ind w:left="3600" w:hanging="360"/>
      </w:pPr>
      <w:rPr>
        <w:rFonts w:ascii="Arial" w:hAnsi="Arial" w:hint="default"/>
      </w:rPr>
    </w:lvl>
    <w:lvl w:ilvl="5" w:tplc="2B6E81D8" w:tentative="1">
      <w:start w:val="1"/>
      <w:numFmt w:val="bullet"/>
      <w:lvlText w:val="•"/>
      <w:lvlJc w:val="left"/>
      <w:pPr>
        <w:tabs>
          <w:tab w:val="num" w:pos="4320"/>
        </w:tabs>
        <w:ind w:left="4320" w:hanging="360"/>
      </w:pPr>
      <w:rPr>
        <w:rFonts w:ascii="Arial" w:hAnsi="Arial" w:hint="default"/>
      </w:rPr>
    </w:lvl>
    <w:lvl w:ilvl="6" w:tplc="B2B0A27A" w:tentative="1">
      <w:start w:val="1"/>
      <w:numFmt w:val="bullet"/>
      <w:lvlText w:val="•"/>
      <w:lvlJc w:val="left"/>
      <w:pPr>
        <w:tabs>
          <w:tab w:val="num" w:pos="5040"/>
        </w:tabs>
        <w:ind w:left="5040" w:hanging="360"/>
      </w:pPr>
      <w:rPr>
        <w:rFonts w:ascii="Arial" w:hAnsi="Arial" w:hint="default"/>
      </w:rPr>
    </w:lvl>
    <w:lvl w:ilvl="7" w:tplc="ACFE1C16" w:tentative="1">
      <w:start w:val="1"/>
      <w:numFmt w:val="bullet"/>
      <w:lvlText w:val="•"/>
      <w:lvlJc w:val="left"/>
      <w:pPr>
        <w:tabs>
          <w:tab w:val="num" w:pos="5760"/>
        </w:tabs>
        <w:ind w:left="5760" w:hanging="360"/>
      </w:pPr>
      <w:rPr>
        <w:rFonts w:ascii="Arial" w:hAnsi="Arial" w:hint="default"/>
      </w:rPr>
    </w:lvl>
    <w:lvl w:ilvl="8" w:tplc="C6AC4714" w:tentative="1">
      <w:start w:val="1"/>
      <w:numFmt w:val="bullet"/>
      <w:lvlText w:val="•"/>
      <w:lvlJc w:val="left"/>
      <w:pPr>
        <w:tabs>
          <w:tab w:val="num" w:pos="6480"/>
        </w:tabs>
        <w:ind w:left="6480" w:hanging="360"/>
      </w:pPr>
      <w:rPr>
        <w:rFonts w:ascii="Arial" w:hAnsi="Arial" w:hint="default"/>
      </w:rPr>
    </w:lvl>
  </w:abstractNum>
  <w:abstractNum w:abstractNumId="13">
    <w:nsid w:val="430E2E90"/>
    <w:multiLevelType w:val="hybridMultilevel"/>
    <w:tmpl w:val="14683874"/>
    <w:lvl w:ilvl="0" w:tplc="1D606566">
      <w:start w:val="1"/>
      <w:numFmt w:val="bullet"/>
      <w:lvlText w:val="•"/>
      <w:lvlJc w:val="left"/>
      <w:pPr>
        <w:tabs>
          <w:tab w:val="num" w:pos="720"/>
        </w:tabs>
        <w:ind w:left="720" w:hanging="360"/>
      </w:pPr>
      <w:rPr>
        <w:rFonts w:ascii="Arial" w:hAnsi="Arial" w:hint="default"/>
      </w:rPr>
    </w:lvl>
    <w:lvl w:ilvl="1" w:tplc="5824B970" w:tentative="1">
      <w:start w:val="1"/>
      <w:numFmt w:val="bullet"/>
      <w:lvlText w:val="•"/>
      <w:lvlJc w:val="left"/>
      <w:pPr>
        <w:tabs>
          <w:tab w:val="num" w:pos="1440"/>
        </w:tabs>
        <w:ind w:left="1440" w:hanging="360"/>
      </w:pPr>
      <w:rPr>
        <w:rFonts w:ascii="Arial" w:hAnsi="Arial" w:hint="default"/>
      </w:rPr>
    </w:lvl>
    <w:lvl w:ilvl="2" w:tplc="9BFA446A" w:tentative="1">
      <w:start w:val="1"/>
      <w:numFmt w:val="bullet"/>
      <w:lvlText w:val="•"/>
      <w:lvlJc w:val="left"/>
      <w:pPr>
        <w:tabs>
          <w:tab w:val="num" w:pos="2160"/>
        </w:tabs>
        <w:ind w:left="2160" w:hanging="360"/>
      </w:pPr>
      <w:rPr>
        <w:rFonts w:ascii="Arial" w:hAnsi="Arial" w:hint="default"/>
      </w:rPr>
    </w:lvl>
    <w:lvl w:ilvl="3" w:tplc="21A651E0" w:tentative="1">
      <w:start w:val="1"/>
      <w:numFmt w:val="bullet"/>
      <w:lvlText w:val="•"/>
      <w:lvlJc w:val="left"/>
      <w:pPr>
        <w:tabs>
          <w:tab w:val="num" w:pos="2880"/>
        </w:tabs>
        <w:ind w:left="2880" w:hanging="360"/>
      </w:pPr>
      <w:rPr>
        <w:rFonts w:ascii="Arial" w:hAnsi="Arial" w:hint="default"/>
      </w:rPr>
    </w:lvl>
    <w:lvl w:ilvl="4" w:tplc="5AB8CCF2" w:tentative="1">
      <w:start w:val="1"/>
      <w:numFmt w:val="bullet"/>
      <w:lvlText w:val="•"/>
      <w:lvlJc w:val="left"/>
      <w:pPr>
        <w:tabs>
          <w:tab w:val="num" w:pos="3600"/>
        </w:tabs>
        <w:ind w:left="3600" w:hanging="360"/>
      </w:pPr>
      <w:rPr>
        <w:rFonts w:ascii="Arial" w:hAnsi="Arial" w:hint="default"/>
      </w:rPr>
    </w:lvl>
    <w:lvl w:ilvl="5" w:tplc="0AB62346" w:tentative="1">
      <w:start w:val="1"/>
      <w:numFmt w:val="bullet"/>
      <w:lvlText w:val="•"/>
      <w:lvlJc w:val="left"/>
      <w:pPr>
        <w:tabs>
          <w:tab w:val="num" w:pos="4320"/>
        </w:tabs>
        <w:ind w:left="4320" w:hanging="360"/>
      </w:pPr>
      <w:rPr>
        <w:rFonts w:ascii="Arial" w:hAnsi="Arial" w:hint="default"/>
      </w:rPr>
    </w:lvl>
    <w:lvl w:ilvl="6" w:tplc="9544C5C0" w:tentative="1">
      <w:start w:val="1"/>
      <w:numFmt w:val="bullet"/>
      <w:lvlText w:val="•"/>
      <w:lvlJc w:val="left"/>
      <w:pPr>
        <w:tabs>
          <w:tab w:val="num" w:pos="5040"/>
        </w:tabs>
        <w:ind w:left="5040" w:hanging="360"/>
      </w:pPr>
      <w:rPr>
        <w:rFonts w:ascii="Arial" w:hAnsi="Arial" w:hint="default"/>
      </w:rPr>
    </w:lvl>
    <w:lvl w:ilvl="7" w:tplc="DB7A5E24" w:tentative="1">
      <w:start w:val="1"/>
      <w:numFmt w:val="bullet"/>
      <w:lvlText w:val="•"/>
      <w:lvlJc w:val="left"/>
      <w:pPr>
        <w:tabs>
          <w:tab w:val="num" w:pos="5760"/>
        </w:tabs>
        <w:ind w:left="5760" w:hanging="360"/>
      </w:pPr>
      <w:rPr>
        <w:rFonts w:ascii="Arial" w:hAnsi="Arial" w:hint="default"/>
      </w:rPr>
    </w:lvl>
    <w:lvl w:ilvl="8" w:tplc="17E07354" w:tentative="1">
      <w:start w:val="1"/>
      <w:numFmt w:val="bullet"/>
      <w:lvlText w:val="•"/>
      <w:lvlJc w:val="left"/>
      <w:pPr>
        <w:tabs>
          <w:tab w:val="num" w:pos="6480"/>
        </w:tabs>
        <w:ind w:left="6480" w:hanging="360"/>
      </w:pPr>
      <w:rPr>
        <w:rFonts w:ascii="Arial" w:hAnsi="Arial" w:hint="default"/>
      </w:rPr>
    </w:lvl>
  </w:abstractNum>
  <w:abstractNum w:abstractNumId="14">
    <w:nsid w:val="47ED0743"/>
    <w:multiLevelType w:val="multilevel"/>
    <w:tmpl w:val="75D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216121"/>
    <w:multiLevelType w:val="hybridMultilevel"/>
    <w:tmpl w:val="E44259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5E524A5E"/>
    <w:multiLevelType w:val="hybridMultilevel"/>
    <w:tmpl w:val="65E204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610C4AC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19D05C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54730CB"/>
    <w:multiLevelType w:val="hybridMultilevel"/>
    <w:tmpl w:val="37948A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682641D7"/>
    <w:multiLevelType w:val="multilevel"/>
    <w:tmpl w:val="17D8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983485"/>
    <w:multiLevelType w:val="hybridMultilevel"/>
    <w:tmpl w:val="409AA8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6A5B7332"/>
    <w:multiLevelType w:val="hybridMultilevel"/>
    <w:tmpl w:val="15C0A6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70F6519F"/>
    <w:multiLevelType w:val="hybridMultilevel"/>
    <w:tmpl w:val="2E26F5FE"/>
    <w:lvl w:ilvl="0" w:tplc="986868FA">
      <w:start w:val="1"/>
      <w:numFmt w:val="bullet"/>
      <w:lvlText w:val="•"/>
      <w:lvlJc w:val="left"/>
      <w:pPr>
        <w:tabs>
          <w:tab w:val="num" w:pos="720"/>
        </w:tabs>
        <w:ind w:left="720" w:hanging="360"/>
      </w:pPr>
      <w:rPr>
        <w:rFonts w:ascii="Arial" w:hAnsi="Arial" w:hint="default"/>
      </w:rPr>
    </w:lvl>
    <w:lvl w:ilvl="1" w:tplc="A04E53BA" w:tentative="1">
      <w:start w:val="1"/>
      <w:numFmt w:val="bullet"/>
      <w:lvlText w:val="•"/>
      <w:lvlJc w:val="left"/>
      <w:pPr>
        <w:tabs>
          <w:tab w:val="num" w:pos="1440"/>
        </w:tabs>
        <w:ind w:left="1440" w:hanging="360"/>
      </w:pPr>
      <w:rPr>
        <w:rFonts w:ascii="Arial" w:hAnsi="Arial" w:hint="default"/>
      </w:rPr>
    </w:lvl>
    <w:lvl w:ilvl="2" w:tplc="79D213D2" w:tentative="1">
      <w:start w:val="1"/>
      <w:numFmt w:val="bullet"/>
      <w:lvlText w:val="•"/>
      <w:lvlJc w:val="left"/>
      <w:pPr>
        <w:tabs>
          <w:tab w:val="num" w:pos="2160"/>
        </w:tabs>
        <w:ind w:left="2160" w:hanging="360"/>
      </w:pPr>
      <w:rPr>
        <w:rFonts w:ascii="Arial" w:hAnsi="Arial" w:hint="default"/>
      </w:rPr>
    </w:lvl>
    <w:lvl w:ilvl="3" w:tplc="D6146ECE" w:tentative="1">
      <w:start w:val="1"/>
      <w:numFmt w:val="bullet"/>
      <w:lvlText w:val="•"/>
      <w:lvlJc w:val="left"/>
      <w:pPr>
        <w:tabs>
          <w:tab w:val="num" w:pos="2880"/>
        </w:tabs>
        <w:ind w:left="2880" w:hanging="360"/>
      </w:pPr>
      <w:rPr>
        <w:rFonts w:ascii="Arial" w:hAnsi="Arial" w:hint="default"/>
      </w:rPr>
    </w:lvl>
    <w:lvl w:ilvl="4" w:tplc="2EFAB57E" w:tentative="1">
      <w:start w:val="1"/>
      <w:numFmt w:val="bullet"/>
      <w:lvlText w:val="•"/>
      <w:lvlJc w:val="left"/>
      <w:pPr>
        <w:tabs>
          <w:tab w:val="num" w:pos="3600"/>
        </w:tabs>
        <w:ind w:left="3600" w:hanging="360"/>
      </w:pPr>
      <w:rPr>
        <w:rFonts w:ascii="Arial" w:hAnsi="Arial" w:hint="default"/>
      </w:rPr>
    </w:lvl>
    <w:lvl w:ilvl="5" w:tplc="37ECB96C" w:tentative="1">
      <w:start w:val="1"/>
      <w:numFmt w:val="bullet"/>
      <w:lvlText w:val="•"/>
      <w:lvlJc w:val="left"/>
      <w:pPr>
        <w:tabs>
          <w:tab w:val="num" w:pos="4320"/>
        </w:tabs>
        <w:ind w:left="4320" w:hanging="360"/>
      </w:pPr>
      <w:rPr>
        <w:rFonts w:ascii="Arial" w:hAnsi="Arial" w:hint="default"/>
      </w:rPr>
    </w:lvl>
    <w:lvl w:ilvl="6" w:tplc="09403FCA" w:tentative="1">
      <w:start w:val="1"/>
      <w:numFmt w:val="bullet"/>
      <w:lvlText w:val="•"/>
      <w:lvlJc w:val="left"/>
      <w:pPr>
        <w:tabs>
          <w:tab w:val="num" w:pos="5040"/>
        </w:tabs>
        <w:ind w:left="5040" w:hanging="360"/>
      </w:pPr>
      <w:rPr>
        <w:rFonts w:ascii="Arial" w:hAnsi="Arial" w:hint="default"/>
      </w:rPr>
    </w:lvl>
    <w:lvl w:ilvl="7" w:tplc="8F367A7A" w:tentative="1">
      <w:start w:val="1"/>
      <w:numFmt w:val="bullet"/>
      <w:lvlText w:val="•"/>
      <w:lvlJc w:val="left"/>
      <w:pPr>
        <w:tabs>
          <w:tab w:val="num" w:pos="5760"/>
        </w:tabs>
        <w:ind w:left="5760" w:hanging="360"/>
      </w:pPr>
      <w:rPr>
        <w:rFonts w:ascii="Arial" w:hAnsi="Arial" w:hint="default"/>
      </w:rPr>
    </w:lvl>
    <w:lvl w:ilvl="8" w:tplc="1F7EA1E4" w:tentative="1">
      <w:start w:val="1"/>
      <w:numFmt w:val="bullet"/>
      <w:lvlText w:val="•"/>
      <w:lvlJc w:val="left"/>
      <w:pPr>
        <w:tabs>
          <w:tab w:val="num" w:pos="6480"/>
        </w:tabs>
        <w:ind w:left="6480" w:hanging="360"/>
      </w:pPr>
      <w:rPr>
        <w:rFonts w:ascii="Arial" w:hAnsi="Arial" w:hint="default"/>
      </w:rPr>
    </w:lvl>
  </w:abstractNum>
  <w:abstractNum w:abstractNumId="24">
    <w:nsid w:val="7108029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
  </w:num>
  <w:num w:numId="3">
    <w:abstractNumId w:val="6"/>
  </w:num>
  <w:num w:numId="4">
    <w:abstractNumId w:val="12"/>
  </w:num>
  <w:num w:numId="5">
    <w:abstractNumId w:val="13"/>
  </w:num>
  <w:num w:numId="6">
    <w:abstractNumId w:val="23"/>
  </w:num>
  <w:num w:numId="7">
    <w:abstractNumId w:val="15"/>
  </w:num>
  <w:num w:numId="8">
    <w:abstractNumId w:val="9"/>
  </w:num>
  <w:num w:numId="9">
    <w:abstractNumId w:val="11"/>
  </w:num>
  <w:num w:numId="10">
    <w:abstractNumId w:val="3"/>
  </w:num>
  <w:num w:numId="11">
    <w:abstractNumId w:val="2"/>
  </w:num>
  <w:num w:numId="12">
    <w:abstractNumId w:val="5"/>
  </w:num>
  <w:num w:numId="13">
    <w:abstractNumId w:val="10"/>
  </w:num>
  <w:num w:numId="14">
    <w:abstractNumId w:val="14"/>
  </w:num>
  <w:num w:numId="15">
    <w:abstractNumId w:val="21"/>
  </w:num>
  <w:num w:numId="16">
    <w:abstractNumId w:val="20"/>
  </w:num>
  <w:num w:numId="17">
    <w:abstractNumId w:val="7"/>
  </w:num>
  <w:num w:numId="18">
    <w:abstractNumId w:val="8"/>
  </w:num>
  <w:num w:numId="19">
    <w:abstractNumId w:val="4"/>
  </w:num>
  <w:num w:numId="20">
    <w:abstractNumId w:val="22"/>
  </w:num>
  <w:num w:numId="21">
    <w:abstractNumId w:val="18"/>
  </w:num>
  <w:num w:numId="22">
    <w:abstractNumId w:val="0"/>
  </w:num>
  <w:num w:numId="23">
    <w:abstractNumId w:val="24"/>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C4303A"/>
    <w:rsid w:val="000008EA"/>
    <w:rsid w:val="00021327"/>
    <w:rsid w:val="00024590"/>
    <w:rsid w:val="000559A5"/>
    <w:rsid w:val="000675D9"/>
    <w:rsid w:val="00075294"/>
    <w:rsid w:val="00081039"/>
    <w:rsid w:val="000979B8"/>
    <w:rsid w:val="000C665B"/>
    <w:rsid w:val="001008F5"/>
    <w:rsid w:val="00106635"/>
    <w:rsid w:val="001258AD"/>
    <w:rsid w:val="001314B4"/>
    <w:rsid w:val="00135709"/>
    <w:rsid w:val="001422E5"/>
    <w:rsid w:val="00143CA8"/>
    <w:rsid w:val="001553A7"/>
    <w:rsid w:val="00156EF3"/>
    <w:rsid w:val="00162484"/>
    <w:rsid w:val="00180ACD"/>
    <w:rsid w:val="001B2F75"/>
    <w:rsid w:val="001B512D"/>
    <w:rsid w:val="001B5F9D"/>
    <w:rsid w:val="001D1940"/>
    <w:rsid w:val="001E7186"/>
    <w:rsid w:val="002022E1"/>
    <w:rsid w:val="00227838"/>
    <w:rsid w:val="00277BF7"/>
    <w:rsid w:val="002906CB"/>
    <w:rsid w:val="00290FFD"/>
    <w:rsid w:val="00297717"/>
    <w:rsid w:val="002A7BF7"/>
    <w:rsid w:val="002D3B94"/>
    <w:rsid w:val="002E3564"/>
    <w:rsid w:val="002F42CE"/>
    <w:rsid w:val="0030395D"/>
    <w:rsid w:val="003204E5"/>
    <w:rsid w:val="00320B16"/>
    <w:rsid w:val="003218EE"/>
    <w:rsid w:val="003734E0"/>
    <w:rsid w:val="003A5661"/>
    <w:rsid w:val="003B33B5"/>
    <w:rsid w:val="003C7731"/>
    <w:rsid w:val="004331C4"/>
    <w:rsid w:val="00440CA6"/>
    <w:rsid w:val="00443FF1"/>
    <w:rsid w:val="004452B1"/>
    <w:rsid w:val="00457D90"/>
    <w:rsid w:val="00474697"/>
    <w:rsid w:val="0047675A"/>
    <w:rsid w:val="00493193"/>
    <w:rsid w:val="00496027"/>
    <w:rsid w:val="004A2293"/>
    <w:rsid w:val="004F0C02"/>
    <w:rsid w:val="00511DB1"/>
    <w:rsid w:val="00512DEB"/>
    <w:rsid w:val="00525FA2"/>
    <w:rsid w:val="0053105C"/>
    <w:rsid w:val="0054330D"/>
    <w:rsid w:val="00545E35"/>
    <w:rsid w:val="00552435"/>
    <w:rsid w:val="005611DE"/>
    <w:rsid w:val="005672FC"/>
    <w:rsid w:val="00597915"/>
    <w:rsid w:val="00597A6B"/>
    <w:rsid w:val="006141CF"/>
    <w:rsid w:val="00627CB8"/>
    <w:rsid w:val="00630BF1"/>
    <w:rsid w:val="00632084"/>
    <w:rsid w:val="006561EA"/>
    <w:rsid w:val="0066635D"/>
    <w:rsid w:val="00684A03"/>
    <w:rsid w:val="0069624B"/>
    <w:rsid w:val="006A4CC1"/>
    <w:rsid w:val="006B6846"/>
    <w:rsid w:val="006D0A83"/>
    <w:rsid w:val="006E1961"/>
    <w:rsid w:val="006E3385"/>
    <w:rsid w:val="006F1EDF"/>
    <w:rsid w:val="006F4667"/>
    <w:rsid w:val="006F691E"/>
    <w:rsid w:val="00730035"/>
    <w:rsid w:val="00750505"/>
    <w:rsid w:val="007618C6"/>
    <w:rsid w:val="007675F8"/>
    <w:rsid w:val="007718A7"/>
    <w:rsid w:val="00784EF2"/>
    <w:rsid w:val="00785EB8"/>
    <w:rsid w:val="00787A36"/>
    <w:rsid w:val="007900E7"/>
    <w:rsid w:val="007B1060"/>
    <w:rsid w:val="007B3631"/>
    <w:rsid w:val="007F4575"/>
    <w:rsid w:val="007F5761"/>
    <w:rsid w:val="008051E0"/>
    <w:rsid w:val="00810E23"/>
    <w:rsid w:val="0081249C"/>
    <w:rsid w:val="00836C2A"/>
    <w:rsid w:val="00843D4D"/>
    <w:rsid w:val="00863931"/>
    <w:rsid w:val="0089209A"/>
    <w:rsid w:val="008A0CC8"/>
    <w:rsid w:val="008D01DE"/>
    <w:rsid w:val="008D2920"/>
    <w:rsid w:val="00903CD1"/>
    <w:rsid w:val="009237FF"/>
    <w:rsid w:val="00955437"/>
    <w:rsid w:val="009651B4"/>
    <w:rsid w:val="009752C8"/>
    <w:rsid w:val="009803F6"/>
    <w:rsid w:val="009C6FD3"/>
    <w:rsid w:val="009D64D9"/>
    <w:rsid w:val="009E7B86"/>
    <w:rsid w:val="009F5187"/>
    <w:rsid w:val="009F7082"/>
    <w:rsid w:val="00A03FA5"/>
    <w:rsid w:val="00A12781"/>
    <w:rsid w:val="00A14D6E"/>
    <w:rsid w:val="00A31863"/>
    <w:rsid w:val="00A4045B"/>
    <w:rsid w:val="00A40AE8"/>
    <w:rsid w:val="00A65D80"/>
    <w:rsid w:val="00A757CA"/>
    <w:rsid w:val="00A816ED"/>
    <w:rsid w:val="00AA615B"/>
    <w:rsid w:val="00AC768D"/>
    <w:rsid w:val="00AD6779"/>
    <w:rsid w:val="00AF0630"/>
    <w:rsid w:val="00B03686"/>
    <w:rsid w:val="00B06D0D"/>
    <w:rsid w:val="00B10CF9"/>
    <w:rsid w:val="00B33826"/>
    <w:rsid w:val="00B41FB9"/>
    <w:rsid w:val="00B4730C"/>
    <w:rsid w:val="00B50856"/>
    <w:rsid w:val="00B82CEB"/>
    <w:rsid w:val="00BC1900"/>
    <w:rsid w:val="00BC5E71"/>
    <w:rsid w:val="00BC6B28"/>
    <w:rsid w:val="00BD6176"/>
    <w:rsid w:val="00BD69AB"/>
    <w:rsid w:val="00BD77DD"/>
    <w:rsid w:val="00BF35C7"/>
    <w:rsid w:val="00C12CD3"/>
    <w:rsid w:val="00C4303A"/>
    <w:rsid w:val="00C62779"/>
    <w:rsid w:val="00C77C36"/>
    <w:rsid w:val="00D1703B"/>
    <w:rsid w:val="00D23AEC"/>
    <w:rsid w:val="00D35316"/>
    <w:rsid w:val="00D635E7"/>
    <w:rsid w:val="00D72E3D"/>
    <w:rsid w:val="00DB3F50"/>
    <w:rsid w:val="00DD3235"/>
    <w:rsid w:val="00DD3A56"/>
    <w:rsid w:val="00DE43C6"/>
    <w:rsid w:val="00DF4A14"/>
    <w:rsid w:val="00E324F6"/>
    <w:rsid w:val="00E4095E"/>
    <w:rsid w:val="00E409CB"/>
    <w:rsid w:val="00E529C7"/>
    <w:rsid w:val="00E544A1"/>
    <w:rsid w:val="00E77C86"/>
    <w:rsid w:val="00E86A9D"/>
    <w:rsid w:val="00E92DF9"/>
    <w:rsid w:val="00EA5AE2"/>
    <w:rsid w:val="00ED7F27"/>
    <w:rsid w:val="00EF67F8"/>
    <w:rsid w:val="00F178C6"/>
    <w:rsid w:val="00F2365D"/>
    <w:rsid w:val="00F521CA"/>
    <w:rsid w:val="00F60AA8"/>
    <w:rsid w:val="00F7456F"/>
    <w:rsid w:val="00F774B2"/>
    <w:rsid w:val="00F861D5"/>
    <w:rsid w:val="00F97D9C"/>
    <w:rsid w:val="00FE0EA0"/>
    <w:rsid w:val="00FF61E7"/>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761"/>
  </w:style>
  <w:style w:type="paragraph" w:styleId="Heading1">
    <w:name w:val="heading 1"/>
    <w:basedOn w:val="Normal"/>
    <w:next w:val="Normal"/>
    <w:link w:val="Heading1Char"/>
    <w:uiPriority w:val="9"/>
    <w:qFormat/>
    <w:rsid w:val="00C430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1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1DB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457D90"/>
    <w:pPr>
      <w:spacing w:before="100" w:beforeAutospacing="1" w:after="100" w:afterAutospacing="1" w:line="240" w:lineRule="auto"/>
      <w:outlineLvl w:val="4"/>
    </w:pPr>
    <w:rPr>
      <w:rFonts w:ascii="Times New Roman" w:eastAsia="Times New Roman" w:hAnsi="Times New Roman" w:cs="Times New Roman"/>
      <w:b/>
      <w:bCs/>
      <w:sz w:val="20"/>
      <w:szCs w:val="20"/>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0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30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303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4303A"/>
    <w:pPr>
      <w:spacing w:before="100" w:beforeAutospacing="1" w:after="100" w:afterAutospacing="1" w:line="240" w:lineRule="auto"/>
    </w:pPr>
    <w:rPr>
      <w:rFonts w:ascii="Times New Roman" w:hAnsi="Times New Roman" w:cs="Times New Roman"/>
      <w:sz w:val="24"/>
      <w:szCs w:val="24"/>
      <w:lang w:eastAsia="en-ZA"/>
    </w:rPr>
  </w:style>
  <w:style w:type="paragraph" w:styleId="ListParagraph">
    <w:name w:val="List Paragraph"/>
    <w:basedOn w:val="Normal"/>
    <w:uiPriority w:val="34"/>
    <w:qFormat/>
    <w:rsid w:val="00B03686"/>
    <w:pPr>
      <w:ind w:left="720"/>
      <w:contextualSpacing/>
    </w:pPr>
  </w:style>
  <w:style w:type="character" w:customStyle="1" w:styleId="Heading2Char">
    <w:name w:val="Heading 2 Char"/>
    <w:basedOn w:val="DefaultParagraphFont"/>
    <w:link w:val="Heading2"/>
    <w:uiPriority w:val="9"/>
    <w:rsid w:val="00AA615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50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60AA8"/>
    <w:pPr>
      <w:outlineLvl w:val="9"/>
    </w:pPr>
    <w:rPr>
      <w:lang w:val="en-US"/>
    </w:rPr>
  </w:style>
  <w:style w:type="paragraph" w:styleId="TOC1">
    <w:name w:val="toc 1"/>
    <w:basedOn w:val="Normal"/>
    <w:next w:val="Normal"/>
    <w:autoRedefine/>
    <w:uiPriority w:val="39"/>
    <w:unhideWhenUsed/>
    <w:rsid w:val="00F60AA8"/>
    <w:pPr>
      <w:spacing w:after="100"/>
    </w:pPr>
  </w:style>
  <w:style w:type="paragraph" w:styleId="TOC2">
    <w:name w:val="toc 2"/>
    <w:basedOn w:val="Normal"/>
    <w:next w:val="Normal"/>
    <w:autoRedefine/>
    <w:uiPriority w:val="39"/>
    <w:unhideWhenUsed/>
    <w:rsid w:val="00F60AA8"/>
    <w:pPr>
      <w:spacing w:after="100"/>
      <w:ind w:left="220"/>
    </w:pPr>
  </w:style>
  <w:style w:type="character" w:styleId="Hyperlink">
    <w:name w:val="Hyperlink"/>
    <w:basedOn w:val="DefaultParagraphFont"/>
    <w:uiPriority w:val="99"/>
    <w:unhideWhenUsed/>
    <w:rsid w:val="00F60AA8"/>
    <w:rPr>
      <w:color w:val="0000FF" w:themeColor="hyperlink"/>
      <w:u w:val="single"/>
    </w:rPr>
  </w:style>
  <w:style w:type="paragraph" w:styleId="BalloonText">
    <w:name w:val="Balloon Text"/>
    <w:basedOn w:val="Normal"/>
    <w:link w:val="BalloonTextChar"/>
    <w:uiPriority w:val="99"/>
    <w:semiHidden/>
    <w:unhideWhenUsed/>
    <w:rsid w:val="00F60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AA8"/>
    <w:rPr>
      <w:rFonts w:ascii="Tahoma" w:hAnsi="Tahoma" w:cs="Tahoma"/>
      <w:sz w:val="16"/>
      <w:szCs w:val="16"/>
    </w:rPr>
  </w:style>
  <w:style w:type="character" w:customStyle="1" w:styleId="Heading3Char">
    <w:name w:val="Heading 3 Char"/>
    <w:basedOn w:val="DefaultParagraphFont"/>
    <w:link w:val="Heading3"/>
    <w:uiPriority w:val="9"/>
    <w:rsid w:val="00511DB1"/>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C6FD3"/>
    <w:rPr>
      <w:sz w:val="16"/>
      <w:szCs w:val="16"/>
    </w:rPr>
  </w:style>
  <w:style w:type="paragraph" w:styleId="CommentText">
    <w:name w:val="annotation text"/>
    <w:basedOn w:val="Normal"/>
    <w:link w:val="CommentTextChar"/>
    <w:uiPriority w:val="99"/>
    <w:semiHidden/>
    <w:unhideWhenUsed/>
    <w:rsid w:val="009C6FD3"/>
    <w:pPr>
      <w:spacing w:line="240" w:lineRule="auto"/>
    </w:pPr>
    <w:rPr>
      <w:sz w:val="20"/>
      <w:szCs w:val="20"/>
    </w:rPr>
  </w:style>
  <w:style w:type="character" w:customStyle="1" w:styleId="CommentTextChar">
    <w:name w:val="Comment Text Char"/>
    <w:basedOn w:val="DefaultParagraphFont"/>
    <w:link w:val="CommentText"/>
    <w:uiPriority w:val="99"/>
    <w:semiHidden/>
    <w:rsid w:val="009C6FD3"/>
    <w:rPr>
      <w:sz w:val="20"/>
      <w:szCs w:val="20"/>
    </w:rPr>
  </w:style>
  <w:style w:type="paragraph" w:styleId="CommentSubject">
    <w:name w:val="annotation subject"/>
    <w:basedOn w:val="CommentText"/>
    <w:next w:val="CommentText"/>
    <w:link w:val="CommentSubjectChar"/>
    <w:uiPriority w:val="99"/>
    <w:semiHidden/>
    <w:unhideWhenUsed/>
    <w:rsid w:val="009C6FD3"/>
    <w:rPr>
      <w:b/>
      <w:bCs/>
    </w:rPr>
  </w:style>
  <w:style w:type="character" w:customStyle="1" w:styleId="CommentSubjectChar">
    <w:name w:val="Comment Subject Char"/>
    <w:basedOn w:val="CommentTextChar"/>
    <w:link w:val="CommentSubject"/>
    <w:uiPriority w:val="99"/>
    <w:semiHidden/>
    <w:rsid w:val="009C6FD3"/>
    <w:rPr>
      <w:b/>
      <w:bCs/>
    </w:rPr>
  </w:style>
  <w:style w:type="character" w:customStyle="1" w:styleId="Heading5Char">
    <w:name w:val="Heading 5 Char"/>
    <w:basedOn w:val="DefaultParagraphFont"/>
    <w:link w:val="Heading5"/>
    <w:uiPriority w:val="9"/>
    <w:rsid w:val="00457D90"/>
    <w:rPr>
      <w:rFonts w:ascii="Times New Roman" w:eastAsia="Times New Roman" w:hAnsi="Times New Roman" w:cs="Times New Roman"/>
      <w:b/>
      <w:bCs/>
      <w:sz w:val="20"/>
      <w:szCs w:val="20"/>
      <w:lang w:eastAsia="en-ZA"/>
    </w:rPr>
  </w:style>
  <w:style w:type="paragraph" w:styleId="TOC3">
    <w:name w:val="toc 3"/>
    <w:basedOn w:val="Normal"/>
    <w:next w:val="Normal"/>
    <w:autoRedefine/>
    <w:uiPriority w:val="39"/>
    <w:unhideWhenUsed/>
    <w:rsid w:val="009651B4"/>
    <w:pPr>
      <w:spacing w:after="100"/>
      <w:ind w:left="440"/>
    </w:pPr>
  </w:style>
  <w:style w:type="paragraph" w:customStyle="1" w:styleId="font8">
    <w:name w:val="font_8"/>
    <w:basedOn w:val="Normal"/>
    <w:rsid w:val="00A40AE8"/>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r="http://schemas.openxmlformats.org/officeDocument/2006/relationships" xmlns:w="http://schemas.openxmlformats.org/wordprocessingml/2006/main">
  <w:divs>
    <w:div w:id="10377161">
      <w:bodyDiv w:val="1"/>
      <w:marLeft w:val="0"/>
      <w:marRight w:val="0"/>
      <w:marTop w:val="0"/>
      <w:marBottom w:val="0"/>
      <w:divBdr>
        <w:top w:val="none" w:sz="0" w:space="0" w:color="auto"/>
        <w:left w:val="none" w:sz="0" w:space="0" w:color="auto"/>
        <w:bottom w:val="none" w:sz="0" w:space="0" w:color="auto"/>
        <w:right w:val="none" w:sz="0" w:space="0" w:color="auto"/>
      </w:divBdr>
    </w:div>
    <w:div w:id="13116508">
      <w:bodyDiv w:val="1"/>
      <w:marLeft w:val="0"/>
      <w:marRight w:val="0"/>
      <w:marTop w:val="0"/>
      <w:marBottom w:val="0"/>
      <w:divBdr>
        <w:top w:val="none" w:sz="0" w:space="0" w:color="auto"/>
        <w:left w:val="none" w:sz="0" w:space="0" w:color="auto"/>
        <w:bottom w:val="none" w:sz="0" w:space="0" w:color="auto"/>
        <w:right w:val="none" w:sz="0" w:space="0" w:color="auto"/>
      </w:divBdr>
      <w:divsChild>
        <w:div w:id="1832872619">
          <w:marLeft w:val="144"/>
          <w:marRight w:val="0"/>
          <w:marTop w:val="0"/>
          <w:marBottom w:val="0"/>
          <w:divBdr>
            <w:top w:val="none" w:sz="0" w:space="0" w:color="auto"/>
            <w:left w:val="none" w:sz="0" w:space="0" w:color="auto"/>
            <w:bottom w:val="none" w:sz="0" w:space="0" w:color="auto"/>
            <w:right w:val="none" w:sz="0" w:space="0" w:color="auto"/>
          </w:divBdr>
        </w:div>
        <w:div w:id="1345548721">
          <w:marLeft w:val="144"/>
          <w:marRight w:val="0"/>
          <w:marTop w:val="0"/>
          <w:marBottom w:val="0"/>
          <w:divBdr>
            <w:top w:val="none" w:sz="0" w:space="0" w:color="auto"/>
            <w:left w:val="none" w:sz="0" w:space="0" w:color="auto"/>
            <w:bottom w:val="none" w:sz="0" w:space="0" w:color="auto"/>
            <w:right w:val="none" w:sz="0" w:space="0" w:color="auto"/>
          </w:divBdr>
        </w:div>
        <w:div w:id="1263413701">
          <w:marLeft w:val="144"/>
          <w:marRight w:val="0"/>
          <w:marTop w:val="0"/>
          <w:marBottom w:val="0"/>
          <w:divBdr>
            <w:top w:val="none" w:sz="0" w:space="0" w:color="auto"/>
            <w:left w:val="none" w:sz="0" w:space="0" w:color="auto"/>
            <w:bottom w:val="none" w:sz="0" w:space="0" w:color="auto"/>
            <w:right w:val="none" w:sz="0" w:space="0" w:color="auto"/>
          </w:divBdr>
        </w:div>
      </w:divsChild>
    </w:div>
    <w:div w:id="28261880">
      <w:bodyDiv w:val="1"/>
      <w:marLeft w:val="0"/>
      <w:marRight w:val="0"/>
      <w:marTop w:val="0"/>
      <w:marBottom w:val="0"/>
      <w:divBdr>
        <w:top w:val="none" w:sz="0" w:space="0" w:color="auto"/>
        <w:left w:val="none" w:sz="0" w:space="0" w:color="auto"/>
        <w:bottom w:val="none" w:sz="0" w:space="0" w:color="auto"/>
        <w:right w:val="none" w:sz="0" w:space="0" w:color="auto"/>
      </w:divBdr>
    </w:div>
    <w:div w:id="34936030">
      <w:bodyDiv w:val="1"/>
      <w:marLeft w:val="0"/>
      <w:marRight w:val="0"/>
      <w:marTop w:val="0"/>
      <w:marBottom w:val="0"/>
      <w:divBdr>
        <w:top w:val="none" w:sz="0" w:space="0" w:color="auto"/>
        <w:left w:val="none" w:sz="0" w:space="0" w:color="auto"/>
        <w:bottom w:val="none" w:sz="0" w:space="0" w:color="auto"/>
        <w:right w:val="none" w:sz="0" w:space="0" w:color="auto"/>
      </w:divBdr>
    </w:div>
    <w:div w:id="36511221">
      <w:bodyDiv w:val="1"/>
      <w:marLeft w:val="0"/>
      <w:marRight w:val="0"/>
      <w:marTop w:val="0"/>
      <w:marBottom w:val="0"/>
      <w:divBdr>
        <w:top w:val="none" w:sz="0" w:space="0" w:color="auto"/>
        <w:left w:val="none" w:sz="0" w:space="0" w:color="auto"/>
        <w:bottom w:val="none" w:sz="0" w:space="0" w:color="auto"/>
        <w:right w:val="none" w:sz="0" w:space="0" w:color="auto"/>
      </w:divBdr>
    </w:div>
    <w:div w:id="215817726">
      <w:bodyDiv w:val="1"/>
      <w:marLeft w:val="0"/>
      <w:marRight w:val="0"/>
      <w:marTop w:val="0"/>
      <w:marBottom w:val="0"/>
      <w:divBdr>
        <w:top w:val="none" w:sz="0" w:space="0" w:color="auto"/>
        <w:left w:val="none" w:sz="0" w:space="0" w:color="auto"/>
        <w:bottom w:val="none" w:sz="0" w:space="0" w:color="auto"/>
        <w:right w:val="none" w:sz="0" w:space="0" w:color="auto"/>
      </w:divBdr>
    </w:div>
    <w:div w:id="234439727">
      <w:bodyDiv w:val="1"/>
      <w:marLeft w:val="0"/>
      <w:marRight w:val="0"/>
      <w:marTop w:val="0"/>
      <w:marBottom w:val="0"/>
      <w:divBdr>
        <w:top w:val="none" w:sz="0" w:space="0" w:color="auto"/>
        <w:left w:val="none" w:sz="0" w:space="0" w:color="auto"/>
        <w:bottom w:val="none" w:sz="0" w:space="0" w:color="auto"/>
        <w:right w:val="none" w:sz="0" w:space="0" w:color="auto"/>
      </w:divBdr>
    </w:div>
    <w:div w:id="274753364">
      <w:bodyDiv w:val="1"/>
      <w:marLeft w:val="0"/>
      <w:marRight w:val="0"/>
      <w:marTop w:val="0"/>
      <w:marBottom w:val="0"/>
      <w:divBdr>
        <w:top w:val="none" w:sz="0" w:space="0" w:color="auto"/>
        <w:left w:val="none" w:sz="0" w:space="0" w:color="auto"/>
        <w:bottom w:val="none" w:sz="0" w:space="0" w:color="auto"/>
        <w:right w:val="none" w:sz="0" w:space="0" w:color="auto"/>
      </w:divBdr>
    </w:div>
    <w:div w:id="348332186">
      <w:bodyDiv w:val="1"/>
      <w:marLeft w:val="0"/>
      <w:marRight w:val="0"/>
      <w:marTop w:val="0"/>
      <w:marBottom w:val="0"/>
      <w:divBdr>
        <w:top w:val="none" w:sz="0" w:space="0" w:color="auto"/>
        <w:left w:val="none" w:sz="0" w:space="0" w:color="auto"/>
        <w:bottom w:val="none" w:sz="0" w:space="0" w:color="auto"/>
        <w:right w:val="none" w:sz="0" w:space="0" w:color="auto"/>
      </w:divBdr>
      <w:divsChild>
        <w:div w:id="955478324">
          <w:marLeft w:val="0"/>
          <w:marRight w:val="0"/>
          <w:marTop w:val="0"/>
          <w:marBottom w:val="185"/>
          <w:divBdr>
            <w:top w:val="single" w:sz="4" w:space="9" w:color="E3E3E3"/>
            <w:left w:val="single" w:sz="4" w:space="9" w:color="E3E3E3"/>
            <w:bottom w:val="single" w:sz="4" w:space="9" w:color="E3E3E3"/>
            <w:right w:val="single" w:sz="4" w:space="9" w:color="E3E3E3"/>
          </w:divBdr>
        </w:div>
      </w:divsChild>
    </w:div>
    <w:div w:id="365912152">
      <w:bodyDiv w:val="1"/>
      <w:marLeft w:val="0"/>
      <w:marRight w:val="0"/>
      <w:marTop w:val="0"/>
      <w:marBottom w:val="0"/>
      <w:divBdr>
        <w:top w:val="none" w:sz="0" w:space="0" w:color="auto"/>
        <w:left w:val="none" w:sz="0" w:space="0" w:color="auto"/>
        <w:bottom w:val="none" w:sz="0" w:space="0" w:color="auto"/>
        <w:right w:val="none" w:sz="0" w:space="0" w:color="auto"/>
      </w:divBdr>
      <w:divsChild>
        <w:div w:id="698432353">
          <w:marLeft w:val="144"/>
          <w:marRight w:val="0"/>
          <w:marTop w:val="0"/>
          <w:marBottom w:val="0"/>
          <w:divBdr>
            <w:top w:val="none" w:sz="0" w:space="0" w:color="auto"/>
            <w:left w:val="none" w:sz="0" w:space="0" w:color="auto"/>
            <w:bottom w:val="none" w:sz="0" w:space="0" w:color="auto"/>
            <w:right w:val="none" w:sz="0" w:space="0" w:color="auto"/>
          </w:divBdr>
        </w:div>
      </w:divsChild>
    </w:div>
    <w:div w:id="386030747">
      <w:bodyDiv w:val="1"/>
      <w:marLeft w:val="0"/>
      <w:marRight w:val="0"/>
      <w:marTop w:val="0"/>
      <w:marBottom w:val="0"/>
      <w:divBdr>
        <w:top w:val="none" w:sz="0" w:space="0" w:color="auto"/>
        <w:left w:val="none" w:sz="0" w:space="0" w:color="auto"/>
        <w:bottom w:val="none" w:sz="0" w:space="0" w:color="auto"/>
        <w:right w:val="none" w:sz="0" w:space="0" w:color="auto"/>
      </w:divBdr>
      <w:divsChild>
        <w:div w:id="2064522429">
          <w:marLeft w:val="0"/>
          <w:marRight w:val="0"/>
          <w:marTop w:val="0"/>
          <w:marBottom w:val="185"/>
          <w:divBdr>
            <w:top w:val="single" w:sz="4" w:space="0" w:color="0E8049"/>
            <w:left w:val="single" w:sz="4" w:space="0" w:color="0E8049"/>
            <w:bottom w:val="single" w:sz="4" w:space="0" w:color="0E8049"/>
            <w:right w:val="single" w:sz="4" w:space="0" w:color="0E8049"/>
          </w:divBdr>
          <w:divsChild>
            <w:div w:id="1414203689">
              <w:marLeft w:val="0"/>
              <w:marRight w:val="0"/>
              <w:marTop w:val="0"/>
              <w:marBottom w:val="0"/>
              <w:divBdr>
                <w:top w:val="none" w:sz="0" w:space="0" w:color="auto"/>
                <w:left w:val="none" w:sz="0" w:space="0" w:color="auto"/>
                <w:bottom w:val="none" w:sz="0" w:space="0" w:color="auto"/>
                <w:right w:val="none" w:sz="0" w:space="0" w:color="auto"/>
              </w:divBdr>
              <w:divsChild>
                <w:div w:id="1952544822">
                  <w:marLeft w:val="0"/>
                  <w:marRight w:val="0"/>
                  <w:marTop w:val="0"/>
                  <w:marBottom w:val="0"/>
                  <w:divBdr>
                    <w:top w:val="none" w:sz="0" w:space="0" w:color="auto"/>
                    <w:left w:val="none" w:sz="0" w:space="0" w:color="auto"/>
                    <w:bottom w:val="none" w:sz="0" w:space="0" w:color="auto"/>
                    <w:right w:val="none" w:sz="0" w:space="0" w:color="auto"/>
                  </w:divBdr>
                  <w:divsChild>
                    <w:div w:id="1240485843">
                      <w:marLeft w:val="0"/>
                      <w:marRight w:val="0"/>
                      <w:marTop w:val="0"/>
                      <w:marBottom w:val="0"/>
                      <w:divBdr>
                        <w:top w:val="none" w:sz="0" w:space="0" w:color="auto"/>
                        <w:left w:val="none" w:sz="0" w:space="0" w:color="auto"/>
                        <w:bottom w:val="none" w:sz="0" w:space="0" w:color="auto"/>
                        <w:right w:val="none" w:sz="0" w:space="0" w:color="auto"/>
                      </w:divBdr>
                      <w:divsChild>
                        <w:div w:id="11193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86373">
      <w:bodyDiv w:val="1"/>
      <w:marLeft w:val="0"/>
      <w:marRight w:val="0"/>
      <w:marTop w:val="0"/>
      <w:marBottom w:val="0"/>
      <w:divBdr>
        <w:top w:val="none" w:sz="0" w:space="0" w:color="auto"/>
        <w:left w:val="none" w:sz="0" w:space="0" w:color="auto"/>
        <w:bottom w:val="none" w:sz="0" w:space="0" w:color="auto"/>
        <w:right w:val="none" w:sz="0" w:space="0" w:color="auto"/>
      </w:divBdr>
    </w:div>
    <w:div w:id="494303595">
      <w:bodyDiv w:val="1"/>
      <w:marLeft w:val="0"/>
      <w:marRight w:val="0"/>
      <w:marTop w:val="0"/>
      <w:marBottom w:val="0"/>
      <w:divBdr>
        <w:top w:val="none" w:sz="0" w:space="0" w:color="auto"/>
        <w:left w:val="none" w:sz="0" w:space="0" w:color="auto"/>
        <w:bottom w:val="none" w:sz="0" w:space="0" w:color="auto"/>
        <w:right w:val="none" w:sz="0" w:space="0" w:color="auto"/>
      </w:divBdr>
    </w:div>
    <w:div w:id="527331108">
      <w:bodyDiv w:val="1"/>
      <w:marLeft w:val="0"/>
      <w:marRight w:val="0"/>
      <w:marTop w:val="0"/>
      <w:marBottom w:val="0"/>
      <w:divBdr>
        <w:top w:val="none" w:sz="0" w:space="0" w:color="auto"/>
        <w:left w:val="none" w:sz="0" w:space="0" w:color="auto"/>
        <w:bottom w:val="none" w:sz="0" w:space="0" w:color="auto"/>
        <w:right w:val="none" w:sz="0" w:space="0" w:color="auto"/>
      </w:divBdr>
    </w:div>
    <w:div w:id="651301156">
      <w:bodyDiv w:val="1"/>
      <w:marLeft w:val="0"/>
      <w:marRight w:val="0"/>
      <w:marTop w:val="0"/>
      <w:marBottom w:val="0"/>
      <w:divBdr>
        <w:top w:val="none" w:sz="0" w:space="0" w:color="auto"/>
        <w:left w:val="none" w:sz="0" w:space="0" w:color="auto"/>
        <w:bottom w:val="none" w:sz="0" w:space="0" w:color="auto"/>
        <w:right w:val="none" w:sz="0" w:space="0" w:color="auto"/>
      </w:divBdr>
    </w:div>
    <w:div w:id="765341594">
      <w:bodyDiv w:val="1"/>
      <w:marLeft w:val="0"/>
      <w:marRight w:val="0"/>
      <w:marTop w:val="0"/>
      <w:marBottom w:val="0"/>
      <w:divBdr>
        <w:top w:val="none" w:sz="0" w:space="0" w:color="auto"/>
        <w:left w:val="none" w:sz="0" w:space="0" w:color="auto"/>
        <w:bottom w:val="none" w:sz="0" w:space="0" w:color="auto"/>
        <w:right w:val="none" w:sz="0" w:space="0" w:color="auto"/>
      </w:divBdr>
      <w:divsChild>
        <w:div w:id="1562473715">
          <w:marLeft w:val="0"/>
          <w:marRight w:val="0"/>
          <w:marTop w:val="0"/>
          <w:marBottom w:val="185"/>
          <w:divBdr>
            <w:top w:val="single" w:sz="4" w:space="9" w:color="E3E3E3"/>
            <w:left w:val="single" w:sz="4" w:space="9" w:color="E3E3E3"/>
            <w:bottom w:val="single" w:sz="4" w:space="9" w:color="E3E3E3"/>
            <w:right w:val="single" w:sz="4" w:space="9" w:color="E3E3E3"/>
          </w:divBdr>
        </w:div>
      </w:divsChild>
    </w:div>
    <w:div w:id="948702473">
      <w:bodyDiv w:val="1"/>
      <w:marLeft w:val="0"/>
      <w:marRight w:val="0"/>
      <w:marTop w:val="0"/>
      <w:marBottom w:val="0"/>
      <w:divBdr>
        <w:top w:val="none" w:sz="0" w:space="0" w:color="auto"/>
        <w:left w:val="none" w:sz="0" w:space="0" w:color="auto"/>
        <w:bottom w:val="none" w:sz="0" w:space="0" w:color="auto"/>
        <w:right w:val="none" w:sz="0" w:space="0" w:color="auto"/>
      </w:divBdr>
      <w:divsChild>
        <w:div w:id="892232249">
          <w:marLeft w:val="0"/>
          <w:marRight w:val="0"/>
          <w:marTop w:val="200"/>
          <w:marBottom w:val="267"/>
          <w:divBdr>
            <w:top w:val="single" w:sz="4" w:space="13" w:color="E3E3E3"/>
            <w:left w:val="single" w:sz="4" w:space="13" w:color="E3E3E3"/>
            <w:bottom w:val="single" w:sz="4" w:space="13" w:color="E3E3E3"/>
            <w:right w:val="single" w:sz="4" w:space="13" w:color="E3E3E3"/>
          </w:divBdr>
        </w:div>
      </w:divsChild>
    </w:div>
    <w:div w:id="974068428">
      <w:bodyDiv w:val="1"/>
      <w:marLeft w:val="0"/>
      <w:marRight w:val="0"/>
      <w:marTop w:val="0"/>
      <w:marBottom w:val="0"/>
      <w:divBdr>
        <w:top w:val="none" w:sz="0" w:space="0" w:color="auto"/>
        <w:left w:val="none" w:sz="0" w:space="0" w:color="auto"/>
        <w:bottom w:val="none" w:sz="0" w:space="0" w:color="auto"/>
        <w:right w:val="none" w:sz="0" w:space="0" w:color="auto"/>
      </w:divBdr>
      <w:divsChild>
        <w:div w:id="1356885535">
          <w:marLeft w:val="0"/>
          <w:marRight w:val="0"/>
          <w:marTop w:val="0"/>
          <w:marBottom w:val="218"/>
          <w:divBdr>
            <w:top w:val="single" w:sz="4" w:space="0" w:color="DDDDDD"/>
            <w:left w:val="single" w:sz="4" w:space="0" w:color="DDDDDD"/>
            <w:bottom w:val="single" w:sz="4" w:space="0" w:color="DDDDDD"/>
            <w:right w:val="single" w:sz="4" w:space="0" w:color="DDDDDD"/>
          </w:divBdr>
          <w:divsChild>
            <w:div w:id="69546069">
              <w:marLeft w:val="0"/>
              <w:marRight w:val="0"/>
              <w:marTop w:val="0"/>
              <w:marBottom w:val="0"/>
              <w:divBdr>
                <w:top w:val="none" w:sz="0" w:space="5" w:color="DDDDDD"/>
                <w:left w:val="none" w:sz="0" w:space="8" w:color="DDDDDD"/>
                <w:bottom w:val="single" w:sz="4" w:space="5" w:color="DDDDDD"/>
                <w:right w:val="none" w:sz="0" w:space="8" w:color="DDDDDD"/>
              </w:divBdr>
            </w:div>
          </w:divsChild>
        </w:div>
      </w:divsChild>
    </w:div>
    <w:div w:id="1032344020">
      <w:bodyDiv w:val="1"/>
      <w:marLeft w:val="0"/>
      <w:marRight w:val="0"/>
      <w:marTop w:val="0"/>
      <w:marBottom w:val="0"/>
      <w:divBdr>
        <w:top w:val="none" w:sz="0" w:space="0" w:color="auto"/>
        <w:left w:val="none" w:sz="0" w:space="0" w:color="auto"/>
        <w:bottom w:val="none" w:sz="0" w:space="0" w:color="auto"/>
        <w:right w:val="none" w:sz="0" w:space="0" w:color="auto"/>
      </w:divBdr>
      <w:divsChild>
        <w:div w:id="495152427">
          <w:marLeft w:val="1725"/>
          <w:marRight w:val="1725"/>
          <w:marTop w:val="0"/>
          <w:marBottom w:val="0"/>
          <w:divBdr>
            <w:top w:val="none" w:sz="0" w:space="0" w:color="auto"/>
            <w:left w:val="none" w:sz="0" w:space="0" w:color="auto"/>
            <w:bottom w:val="none" w:sz="0" w:space="0" w:color="auto"/>
            <w:right w:val="none" w:sz="0" w:space="0" w:color="auto"/>
          </w:divBdr>
          <w:divsChild>
            <w:div w:id="669794723">
              <w:marLeft w:val="0"/>
              <w:marRight w:val="0"/>
              <w:marTop w:val="0"/>
              <w:marBottom w:val="0"/>
              <w:divBdr>
                <w:top w:val="none" w:sz="0" w:space="0" w:color="auto"/>
                <w:left w:val="none" w:sz="0" w:space="0" w:color="auto"/>
                <w:bottom w:val="none" w:sz="0" w:space="0" w:color="auto"/>
                <w:right w:val="none" w:sz="0" w:space="0" w:color="auto"/>
              </w:divBdr>
              <w:divsChild>
                <w:div w:id="1827432530">
                  <w:marLeft w:val="0"/>
                  <w:marRight w:val="0"/>
                  <w:marTop w:val="0"/>
                  <w:marBottom w:val="0"/>
                  <w:divBdr>
                    <w:top w:val="none" w:sz="0" w:space="0" w:color="auto"/>
                    <w:left w:val="none" w:sz="0" w:space="0" w:color="auto"/>
                    <w:bottom w:val="none" w:sz="0" w:space="0" w:color="auto"/>
                    <w:right w:val="none" w:sz="0" w:space="0" w:color="auto"/>
                  </w:divBdr>
                  <w:divsChild>
                    <w:div w:id="19785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82840">
      <w:bodyDiv w:val="1"/>
      <w:marLeft w:val="0"/>
      <w:marRight w:val="0"/>
      <w:marTop w:val="0"/>
      <w:marBottom w:val="0"/>
      <w:divBdr>
        <w:top w:val="none" w:sz="0" w:space="0" w:color="auto"/>
        <w:left w:val="none" w:sz="0" w:space="0" w:color="auto"/>
        <w:bottom w:val="none" w:sz="0" w:space="0" w:color="auto"/>
        <w:right w:val="none" w:sz="0" w:space="0" w:color="auto"/>
      </w:divBdr>
    </w:div>
    <w:div w:id="1075778584">
      <w:bodyDiv w:val="1"/>
      <w:marLeft w:val="0"/>
      <w:marRight w:val="0"/>
      <w:marTop w:val="0"/>
      <w:marBottom w:val="0"/>
      <w:divBdr>
        <w:top w:val="none" w:sz="0" w:space="0" w:color="auto"/>
        <w:left w:val="none" w:sz="0" w:space="0" w:color="auto"/>
        <w:bottom w:val="none" w:sz="0" w:space="0" w:color="auto"/>
        <w:right w:val="none" w:sz="0" w:space="0" w:color="auto"/>
      </w:divBdr>
      <w:divsChild>
        <w:div w:id="1096903731">
          <w:marLeft w:val="288"/>
          <w:marRight w:val="0"/>
          <w:marTop w:val="0"/>
          <w:marBottom w:val="0"/>
          <w:divBdr>
            <w:top w:val="none" w:sz="0" w:space="0" w:color="auto"/>
            <w:left w:val="none" w:sz="0" w:space="0" w:color="auto"/>
            <w:bottom w:val="none" w:sz="0" w:space="0" w:color="auto"/>
            <w:right w:val="none" w:sz="0" w:space="0" w:color="auto"/>
          </w:divBdr>
        </w:div>
        <w:div w:id="2093158369">
          <w:marLeft w:val="288"/>
          <w:marRight w:val="0"/>
          <w:marTop w:val="0"/>
          <w:marBottom w:val="0"/>
          <w:divBdr>
            <w:top w:val="none" w:sz="0" w:space="0" w:color="auto"/>
            <w:left w:val="none" w:sz="0" w:space="0" w:color="auto"/>
            <w:bottom w:val="none" w:sz="0" w:space="0" w:color="auto"/>
            <w:right w:val="none" w:sz="0" w:space="0" w:color="auto"/>
          </w:divBdr>
        </w:div>
      </w:divsChild>
    </w:div>
    <w:div w:id="1096361596">
      <w:bodyDiv w:val="1"/>
      <w:marLeft w:val="0"/>
      <w:marRight w:val="0"/>
      <w:marTop w:val="0"/>
      <w:marBottom w:val="0"/>
      <w:divBdr>
        <w:top w:val="none" w:sz="0" w:space="0" w:color="auto"/>
        <w:left w:val="none" w:sz="0" w:space="0" w:color="auto"/>
        <w:bottom w:val="none" w:sz="0" w:space="0" w:color="auto"/>
        <w:right w:val="none" w:sz="0" w:space="0" w:color="auto"/>
      </w:divBdr>
      <w:divsChild>
        <w:div w:id="175459677">
          <w:marLeft w:val="288"/>
          <w:marRight w:val="0"/>
          <w:marTop w:val="0"/>
          <w:marBottom w:val="0"/>
          <w:divBdr>
            <w:top w:val="none" w:sz="0" w:space="0" w:color="auto"/>
            <w:left w:val="none" w:sz="0" w:space="0" w:color="auto"/>
            <w:bottom w:val="none" w:sz="0" w:space="0" w:color="auto"/>
            <w:right w:val="none" w:sz="0" w:space="0" w:color="auto"/>
          </w:divBdr>
        </w:div>
        <w:div w:id="36393501">
          <w:marLeft w:val="288"/>
          <w:marRight w:val="0"/>
          <w:marTop w:val="0"/>
          <w:marBottom w:val="0"/>
          <w:divBdr>
            <w:top w:val="none" w:sz="0" w:space="0" w:color="auto"/>
            <w:left w:val="none" w:sz="0" w:space="0" w:color="auto"/>
            <w:bottom w:val="none" w:sz="0" w:space="0" w:color="auto"/>
            <w:right w:val="none" w:sz="0" w:space="0" w:color="auto"/>
          </w:divBdr>
        </w:div>
      </w:divsChild>
    </w:div>
    <w:div w:id="1096973914">
      <w:bodyDiv w:val="1"/>
      <w:marLeft w:val="0"/>
      <w:marRight w:val="0"/>
      <w:marTop w:val="0"/>
      <w:marBottom w:val="0"/>
      <w:divBdr>
        <w:top w:val="none" w:sz="0" w:space="0" w:color="auto"/>
        <w:left w:val="none" w:sz="0" w:space="0" w:color="auto"/>
        <w:bottom w:val="none" w:sz="0" w:space="0" w:color="auto"/>
        <w:right w:val="none" w:sz="0" w:space="0" w:color="auto"/>
      </w:divBdr>
    </w:div>
    <w:div w:id="1107384574">
      <w:bodyDiv w:val="1"/>
      <w:marLeft w:val="0"/>
      <w:marRight w:val="0"/>
      <w:marTop w:val="0"/>
      <w:marBottom w:val="0"/>
      <w:divBdr>
        <w:top w:val="none" w:sz="0" w:space="0" w:color="auto"/>
        <w:left w:val="none" w:sz="0" w:space="0" w:color="auto"/>
        <w:bottom w:val="none" w:sz="0" w:space="0" w:color="auto"/>
        <w:right w:val="none" w:sz="0" w:space="0" w:color="auto"/>
      </w:divBdr>
    </w:div>
    <w:div w:id="1201938870">
      <w:bodyDiv w:val="1"/>
      <w:marLeft w:val="0"/>
      <w:marRight w:val="0"/>
      <w:marTop w:val="0"/>
      <w:marBottom w:val="0"/>
      <w:divBdr>
        <w:top w:val="none" w:sz="0" w:space="0" w:color="auto"/>
        <w:left w:val="none" w:sz="0" w:space="0" w:color="auto"/>
        <w:bottom w:val="none" w:sz="0" w:space="0" w:color="auto"/>
        <w:right w:val="none" w:sz="0" w:space="0" w:color="auto"/>
      </w:divBdr>
    </w:div>
    <w:div w:id="1261258026">
      <w:bodyDiv w:val="1"/>
      <w:marLeft w:val="0"/>
      <w:marRight w:val="0"/>
      <w:marTop w:val="0"/>
      <w:marBottom w:val="0"/>
      <w:divBdr>
        <w:top w:val="none" w:sz="0" w:space="0" w:color="auto"/>
        <w:left w:val="none" w:sz="0" w:space="0" w:color="auto"/>
        <w:bottom w:val="none" w:sz="0" w:space="0" w:color="auto"/>
        <w:right w:val="none" w:sz="0" w:space="0" w:color="auto"/>
      </w:divBdr>
    </w:div>
    <w:div w:id="1294169998">
      <w:bodyDiv w:val="1"/>
      <w:marLeft w:val="0"/>
      <w:marRight w:val="0"/>
      <w:marTop w:val="0"/>
      <w:marBottom w:val="0"/>
      <w:divBdr>
        <w:top w:val="none" w:sz="0" w:space="0" w:color="auto"/>
        <w:left w:val="none" w:sz="0" w:space="0" w:color="auto"/>
        <w:bottom w:val="none" w:sz="0" w:space="0" w:color="auto"/>
        <w:right w:val="none" w:sz="0" w:space="0" w:color="auto"/>
      </w:divBdr>
      <w:divsChild>
        <w:div w:id="499397076">
          <w:marLeft w:val="144"/>
          <w:marRight w:val="0"/>
          <w:marTop w:val="0"/>
          <w:marBottom w:val="0"/>
          <w:divBdr>
            <w:top w:val="none" w:sz="0" w:space="0" w:color="auto"/>
            <w:left w:val="none" w:sz="0" w:space="0" w:color="auto"/>
            <w:bottom w:val="none" w:sz="0" w:space="0" w:color="auto"/>
            <w:right w:val="none" w:sz="0" w:space="0" w:color="auto"/>
          </w:divBdr>
        </w:div>
        <w:div w:id="474375212">
          <w:marLeft w:val="144"/>
          <w:marRight w:val="0"/>
          <w:marTop w:val="0"/>
          <w:marBottom w:val="0"/>
          <w:divBdr>
            <w:top w:val="none" w:sz="0" w:space="0" w:color="auto"/>
            <w:left w:val="none" w:sz="0" w:space="0" w:color="auto"/>
            <w:bottom w:val="none" w:sz="0" w:space="0" w:color="auto"/>
            <w:right w:val="none" w:sz="0" w:space="0" w:color="auto"/>
          </w:divBdr>
        </w:div>
        <w:div w:id="353531767">
          <w:marLeft w:val="144"/>
          <w:marRight w:val="0"/>
          <w:marTop w:val="0"/>
          <w:marBottom w:val="0"/>
          <w:divBdr>
            <w:top w:val="none" w:sz="0" w:space="0" w:color="auto"/>
            <w:left w:val="none" w:sz="0" w:space="0" w:color="auto"/>
            <w:bottom w:val="none" w:sz="0" w:space="0" w:color="auto"/>
            <w:right w:val="none" w:sz="0" w:space="0" w:color="auto"/>
          </w:divBdr>
        </w:div>
        <w:div w:id="1104111846">
          <w:marLeft w:val="144"/>
          <w:marRight w:val="0"/>
          <w:marTop w:val="0"/>
          <w:marBottom w:val="0"/>
          <w:divBdr>
            <w:top w:val="none" w:sz="0" w:space="0" w:color="auto"/>
            <w:left w:val="none" w:sz="0" w:space="0" w:color="auto"/>
            <w:bottom w:val="none" w:sz="0" w:space="0" w:color="auto"/>
            <w:right w:val="none" w:sz="0" w:space="0" w:color="auto"/>
          </w:divBdr>
        </w:div>
        <w:div w:id="1815903500">
          <w:marLeft w:val="144"/>
          <w:marRight w:val="0"/>
          <w:marTop w:val="0"/>
          <w:marBottom w:val="0"/>
          <w:divBdr>
            <w:top w:val="none" w:sz="0" w:space="0" w:color="auto"/>
            <w:left w:val="none" w:sz="0" w:space="0" w:color="auto"/>
            <w:bottom w:val="none" w:sz="0" w:space="0" w:color="auto"/>
            <w:right w:val="none" w:sz="0" w:space="0" w:color="auto"/>
          </w:divBdr>
        </w:div>
        <w:div w:id="1678733839">
          <w:marLeft w:val="144"/>
          <w:marRight w:val="0"/>
          <w:marTop w:val="0"/>
          <w:marBottom w:val="0"/>
          <w:divBdr>
            <w:top w:val="none" w:sz="0" w:space="0" w:color="auto"/>
            <w:left w:val="none" w:sz="0" w:space="0" w:color="auto"/>
            <w:bottom w:val="none" w:sz="0" w:space="0" w:color="auto"/>
            <w:right w:val="none" w:sz="0" w:space="0" w:color="auto"/>
          </w:divBdr>
        </w:div>
        <w:div w:id="1514219818">
          <w:marLeft w:val="144"/>
          <w:marRight w:val="0"/>
          <w:marTop w:val="0"/>
          <w:marBottom w:val="0"/>
          <w:divBdr>
            <w:top w:val="none" w:sz="0" w:space="0" w:color="auto"/>
            <w:left w:val="none" w:sz="0" w:space="0" w:color="auto"/>
            <w:bottom w:val="none" w:sz="0" w:space="0" w:color="auto"/>
            <w:right w:val="none" w:sz="0" w:space="0" w:color="auto"/>
          </w:divBdr>
        </w:div>
      </w:divsChild>
    </w:div>
    <w:div w:id="1317300332">
      <w:bodyDiv w:val="1"/>
      <w:marLeft w:val="0"/>
      <w:marRight w:val="0"/>
      <w:marTop w:val="0"/>
      <w:marBottom w:val="0"/>
      <w:divBdr>
        <w:top w:val="none" w:sz="0" w:space="0" w:color="auto"/>
        <w:left w:val="none" w:sz="0" w:space="0" w:color="auto"/>
        <w:bottom w:val="none" w:sz="0" w:space="0" w:color="auto"/>
        <w:right w:val="none" w:sz="0" w:space="0" w:color="auto"/>
      </w:divBdr>
    </w:div>
    <w:div w:id="1321151848">
      <w:bodyDiv w:val="1"/>
      <w:marLeft w:val="0"/>
      <w:marRight w:val="0"/>
      <w:marTop w:val="0"/>
      <w:marBottom w:val="0"/>
      <w:divBdr>
        <w:top w:val="none" w:sz="0" w:space="0" w:color="auto"/>
        <w:left w:val="none" w:sz="0" w:space="0" w:color="auto"/>
        <w:bottom w:val="none" w:sz="0" w:space="0" w:color="auto"/>
        <w:right w:val="none" w:sz="0" w:space="0" w:color="auto"/>
      </w:divBdr>
    </w:div>
    <w:div w:id="1349216067">
      <w:bodyDiv w:val="1"/>
      <w:marLeft w:val="0"/>
      <w:marRight w:val="0"/>
      <w:marTop w:val="0"/>
      <w:marBottom w:val="0"/>
      <w:divBdr>
        <w:top w:val="none" w:sz="0" w:space="0" w:color="auto"/>
        <w:left w:val="none" w:sz="0" w:space="0" w:color="auto"/>
        <w:bottom w:val="none" w:sz="0" w:space="0" w:color="auto"/>
        <w:right w:val="none" w:sz="0" w:space="0" w:color="auto"/>
      </w:divBdr>
      <w:divsChild>
        <w:div w:id="645475920">
          <w:marLeft w:val="0"/>
          <w:marRight w:val="0"/>
          <w:marTop w:val="0"/>
          <w:marBottom w:val="185"/>
          <w:divBdr>
            <w:top w:val="single" w:sz="4" w:space="9" w:color="E3E3E3"/>
            <w:left w:val="single" w:sz="4" w:space="9" w:color="E3E3E3"/>
            <w:bottom w:val="single" w:sz="4" w:space="9" w:color="E3E3E3"/>
            <w:right w:val="single" w:sz="4" w:space="9" w:color="E3E3E3"/>
          </w:divBdr>
        </w:div>
      </w:divsChild>
    </w:div>
    <w:div w:id="1485009649">
      <w:bodyDiv w:val="1"/>
      <w:marLeft w:val="0"/>
      <w:marRight w:val="0"/>
      <w:marTop w:val="0"/>
      <w:marBottom w:val="0"/>
      <w:divBdr>
        <w:top w:val="none" w:sz="0" w:space="0" w:color="auto"/>
        <w:left w:val="none" w:sz="0" w:space="0" w:color="auto"/>
        <w:bottom w:val="none" w:sz="0" w:space="0" w:color="auto"/>
        <w:right w:val="none" w:sz="0" w:space="0" w:color="auto"/>
      </w:divBdr>
    </w:div>
    <w:div w:id="1547183602">
      <w:bodyDiv w:val="1"/>
      <w:marLeft w:val="0"/>
      <w:marRight w:val="0"/>
      <w:marTop w:val="0"/>
      <w:marBottom w:val="0"/>
      <w:divBdr>
        <w:top w:val="none" w:sz="0" w:space="0" w:color="auto"/>
        <w:left w:val="none" w:sz="0" w:space="0" w:color="auto"/>
        <w:bottom w:val="none" w:sz="0" w:space="0" w:color="auto"/>
        <w:right w:val="none" w:sz="0" w:space="0" w:color="auto"/>
      </w:divBdr>
    </w:div>
    <w:div w:id="1581449680">
      <w:bodyDiv w:val="1"/>
      <w:marLeft w:val="0"/>
      <w:marRight w:val="0"/>
      <w:marTop w:val="0"/>
      <w:marBottom w:val="0"/>
      <w:divBdr>
        <w:top w:val="none" w:sz="0" w:space="0" w:color="auto"/>
        <w:left w:val="none" w:sz="0" w:space="0" w:color="auto"/>
        <w:bottom w:val="none" w:sz="0" w:space="0" w:color="auto"/>
        <w:right w:val="none" w:sz="0" w:space="0" w:color="auto"/>
      </w:divBdr>
    </w:div>
    <w:div w:id="1603613402">
      <w:bodyDiv w:val="1"/>
      <w:marLeft w:val="0"/>
      <w:marRight w:val="0"/>
      <w:marTop w:val="0"/>
      <w:marBottom w:val="0"/>
      <w:divBdr>
        <w:top w:val="none" w:sz="0" w:space="0" w:color="auto"/>
        <w:left w:val="none" w:sz="0" w:space="0" w:color="auto"/>
        <w:bottom w:val="none" w:sz="0" w:space="0" w:color="auto"/>
        <w:right w:val="none" w:sz="0" w:space="0" w:color="auto"/>
      </w:divBdr>
    </w:div>
    <w:div w:id="1620141826">
      <w:bodyDiv w:val="1"/>
      <w:marLeft w:val="0"/>
      <w:marRight w:val="0"/>
      <w:marTop w:val="0"/>
      <w:marBottom w:val="0"/>
      <w:divBdr>
        <w:top w:val="none" w:sz="0" w:space="0" w:color="auto"/>
        <w:left w:val="none" w:sz="0" w:space="0" w:color="auto"/>
        <w:bottom w:val="none" w:sz="0" w:space="0" w:color="auto"/>
        <w:right w:val="none" w:sz="0" w:space="0" w:color="auto"/>
      </w:divBdr>
      <w:divsChild>
        <w:div w:id="1351302424">
          <w:marLeft w:val="0"/>
          <w:marRight w:val="0"/>
          <w:marTop w:val="0"/>
          <w:marBottom w:val="185"/>
          <w:divBdr>
            <w:top w:val="single" w:sz="4" w:space="9" w:color="E3E3E3"/>
            <w:left w:val="single" w:sz="4" w:space="9" w:color="E3E3E3"/>
            <w:bottom w:val="single" w:sz="4" w:space="9" w:color="E3E3E3"/>
            <w:right w:val="single" w:sz="4" w:space="9" w:color="E3E3E3"/>
          </w:divBdr>
        </w:div>
      </w:divsChild>
    </w:div>
    <w:div w:id="1626546825">
      <w:bodyDiv w:val="1"/>
      <w:marLeft w:val="0"/>
      <w:marRight w:val="0"/>
      <w:marTop w:val="0"/>
      <w:marBottom w:val="0"/>
      <w:divBdr>
        <w:top w:val="none" w:sz="0" w:space="0" w:color="auto"/>
        <w:left w:val="none" w:sz="0" w:space="0" w:color="auto"/>
        <w:bottom w:val="none" w:sz="0" w:space="0" w:color="auto"/>
        <w:right w:val="none" w:sz="0" w:space="0" w:color="auto"/>
      </w:divBdr>
    </w:div>
    <w:div w:id="1796371037">
      <w:bodyDiv w:val="1"/>
      <w:marLeft w:val="0"/>
      <w:marRight w:val="0"/>
      <w:marTop w:val="0"/>
      <w:marBottom w:val="0"/>
      <w:divBdr>
        <w:top w:val="none" w:sz="0" w:space="0" w:color="auto"/>
        <w:left w:val="none" w:sz="0" w:space="0" w:color="auto"/>
        <w:bottom w:val="none" w:sz="0" w:space="0" w:color="auto"/>
        <w:right w:val="none" w:sz="0" w:space="0" w:color="auto"/>
      </w:divBdr>
    </w:div>
    <w:div w:id="1835955807">
      <w:bodyDiv w:val="1"/>
      <w:marLeft w:val="0"/>
      <w:marRight w:val="0"/>
      <w:marTop w:val="0"/>
      <w:marBottom w:val="0"/>
      <w:divBdr>
        <w:top w:val="none" w:sz="0" w:space="0" w:color="auto"/>
        <w:left w:val="none" w:sz="0" w:space="0" w:color="auto"/>
        <w:bottom w:val="none" w:sz="0" w:space="0" w:color="auto"/>
        <w:right w:val="none" w:sz="0" w:space="0" w:color="auto"/>
      </w:divBdr>
    </w:div>
    <w:div w:id="1875577205">
      <w:bodyDiv w:val="1"/>
      <w:marLeft w:val="0"/>
      <w:marRight w:val="0"/>
      <w:marTop w:val="0"/>
      <w:marBottom w:val="0"/>
      <w:divBdr>
        <w:top w:val="none" w:sz="0" w:space="0" w:color="auto"/>
        <w:left w:val="none" w:sz="0" w:space="0" w:color="auto"/>
        <w:bottom w:val="none" w:sz="0" w:space="0" w:color="auto"/>
        <w:right w:val="none" w:sz="0" w:space="0" w:color="auto"/>
      </w:divBdr>
      <w:divsChild>
        <w:div w:id="155150960">
          <w:marLeft w:val="288"/>
          <w:marRight w:val="0"/>
          <w:marTop w:val="0"/>
          <w:marBottom w:val="0"/>
          <w:divBdr>
            <w:top w:val="none" w:sz="0" w:space="0" w:color="auto"/>
            <w:left w:val="none" w:sz="0" w:space="0" w:color="auto"/>
            <w:bottom w:val="none" w:sz="0" w:space="0" w:color="auto"/>
            <w:right w:val="none" w:sz="0" w:space="0" w:color="auto"/>
          </w:divBdr>
        </w:div>
        <w:div w:id="2111387671">
          <w:marLeft w:val="288"/>
          <w:marRight w:val="0"/>
          <w:marTop w:val="0"/>
          <w:marBottom w:val="0"/>
          <w:divBdr>
            <w:top w:val="none" w:sz="0" w:space="0" w:color="auto"/>
            <w:left w:val="none" w:sz="0" w:space="0" w:color="auto"/>
            <w:bottom w:val="none" w:sz="0" w:space="0" w:color="auto"/>
            <w:right w:val="none" w:sz="0" w:space="0" w:color="auto"/>
          </w:divBdr>
        </w:div>
      </w:divsChild>
    </w:div>
    <w:div w:id="1915238497">
      <w:bodyDiv w:val="1"/>
      <w:marLeft w:val="0"/>
      <w:marRight w:val="0"/>
      <w:marTop w:val="0"/>
      <w:marBottom w:val="0"/>
      <w:divBdr>
        <w:top w:val="none" w:sz="0" w:space="0" w:color="auto"/>
        <w:left w:val="none" w:sz="0" w:space="0" w:color="auto"/>
        <w:bottom w:val="none" w:sz="0" w:space="0" w:color="auto"/>
        <w:right w:val="none" w:sz="0" w:space="0" w:color="auto"/>
      </w:divBdr>
    </w:div>
    <w:div w:id="1928418746">
      <w:bodyDiv w:val="1"/>
      <w:marLeft w:val="0"/>
      <w:marRight w:val="0"/>
      <w:marTop w:val="0"/>
      <w:marBottom w:val="0"/>
      <w:divBdr>
        <w:top w:val="none" w:sz="0" w:space="0" w:color="auto"/>
        <w:left w:val="none" w:sz="0" w:space="0" w:color="auto"/>
        <w:bottom w:val="none" w:sz="0" w:space="0" w:color="auto"/>
        <w:right w:val="none" w:sz="0" w:space="0" w:color="auto"/>
      </w:divBdr>
    </w:div>
    <w:div w:id="1934435693">
      <w:bodyDiv w:val="1"/>
      <w:marLeft w:val="0"/>
      <w:marRight w:val="0"/>
      <w:marTop w:val="0"/>
      <w:marBottom w:val="0"/>
      <w:divBdr>
        <w:top w:val="none" w:sz="0" w:space="0" w:color="auto"/>
        <w:left w:val="none" w:sz="0" w:space="0" w:color="auto"/>
        <w:bottom w:val="none" w:sz="0" w:space="0" w:color="auto"/>
        <w:right w:val="none" w:sz="0" w:space="0" w:color="auto"/>
      </w:divBdr>
      <w:divsChild>
        <w:div w:id="959608237">
          <w:marLeft w:val="1725"/>
          <w:marRight w:val="1725"/>
          <w:marTop w:val="0"/>
          <w:marBottom w:val="0"/>
          <w:divBdr>
            <w:top w:val="none" w:sz="0" w:space="0" w:color="auto"/>
            <w:left w:val="none" w:sz="0" w:space="0" w:color="auto"/>
            <w:bottom w:val="none" w:sz="0" w:space="0" w:color="auto"/>
            <w:right w:val="none" w:sz="0" w:space="0" w:color="auto"/>
          </w:divBdr>
          <w:divsChild>
            <w:div w:id="1918713101">
              <w:marLeft w:val="0"/>
              <w:marRight w:val="0"/>
              <w:marTop w:val="0"/>
              <w:marBottom w:val="0"/>
              <w:divBdr>
                <w:top w:val="none" w:sz="0" w:space="0" w:color="auto"/>
                <w:left w:val="none" w:sz="0" w:space="0" w:color="auto"/>
                <w:bottom w:val="none" w:sz="0" w:space="0" w:color="auto"/>
                <w:right w:val="none" w:sz="0" w:space="0" w:color="auto"/>
              </w:divBdr>
              <w:divsChild>
                <w:div w:id="1576671600">
                  <w:marLeft w:val="0"/>
                  <w:marRight w:val="0"/>
                  <w:marTop w:val="0"/>
                  <w:marBottom w:val="0"/>
                  <w:divBdr>
                    <w:top w:val="none" w:sz="0" w:space="0" w:color="auto"/>
                    <w:left w:val="none" w:sz="0" w:space="0" w:color="auto"/>
                    <w:bottom w:val="none" w:sz="0" w:space="0" w:color="auto"/>
                    <w:right w:val="none" w:sz="0" w:space="0" w:color="auto"/>
                  </w:divBdr>
                  <w:divsChild>
                    <w:div w:id="236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468693">
      <w:bodyDiv w:val="1"/>
      <w:marLeft w:val="0"/>
      <w:marRight w:val="0"/>
      <w:marTop w:val="0"/>
      <w:marBottom w:val="0"/>
      <w:divBdr>
        <w:top w:val="none" w:sz="0" w:space="0" w:color="auto"/>
        <w:left w:val="none" w:sz="0" w:space="0" w:color="auto"/>
        <w:bottom w:val="none" w:sz="0" w:space="0" w:color="auto"/>
        <w:right w:val="none" w:sz="0" w:space="0" w:color="auto"/>
      </w:divBdr>
      <w:divsChild>
        <w:div w:id="758331999">
          <w:marLeft w:val="1725"/>
          <w:marRight w:val="1725"/>
          <w:marTop w:val="0"/>
          <w:marBottom w:val="0"/>
          <w:divBdr>
            <w:top w:val="none" w:sz="0" w:space="0" w:color="auto"/>
            <w:left w:val="none" w:sz="0" w:space="0" w:color="auto"/>
            <w:bottom w:val="none" w:sz="0" w:space="0" w:color="auto"/>
            <w:right w:val="none" w:sz="0" w:space="0" w:color="auto"/>
          </w:divBdr>
          <w:divsChild>
            <w:div w:id="107044008">
              <w:marLeft w:val="0"/>
              <w:marRight w:val="0"/>
              <w:marTop w:val="0"/>
              <w:marBottom w:val="0"/>
              <w:divBdr>
                <w:top w:val="none" w:sz="0" w:space="0" w:color="auto"/>
                <w:left w:val="none" w:sz="0" w:space="0" w:color="auto"/>
                <w:bottom w:val="none" w:sz="0" w:space="0" w:color="auto"/>
                <w:right w:val="none" w:sz="0" w:space="0" w:color="auto"/>
              </w:divBdr>
              <w:divsChild>
                <w:div w:id="131483993">
                  <w:marLeft w:val="0"/>
                  <w:marRight w:val="0"/>
                  <w:marTop w:val="0"/>
                  <w:marBottom w:val="0"/>
                  <w:divBdr>
                    <w:top w:val="none" w:sz="0" w:space="0" w:color="auto"/>
                    <w:left w:val="none" w:sz="0" w:space="0" w:color="auto"/>
                    <w:bottom w:val="none" w:sz="0" w:space="0" w:color="auto"/>
                    <w:right w:val="none" w:sz="0" w:space="0" w:color="auto"/>
                  </w:divBdr>
                  <w:divsChild>
                    <w:div w:id="5715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2868">
      <w:bodyDiv w:val="1"/>
      <w:marLeft w:val="0"/>
      <w:marRight w:val="0"/>
      <w:marTop w:val="0"/>
      <w:marBottom w:val="0"/>
      <w:divBdr>
        <w:top w:val="none" w:sz="0" w:space="0" w:color="auto"/>
        <w:left w:val="none" w:sz="0" w:space="0" w:color="auto"/>
        <w:bottom w:val="none" w:sz="0" w:space="0" w:color="auto"/>
        <w:right w:val="none" w:sz="0" w:space="0" w:color="auto"/>
      </w:divBdr>
      <w:divsChild>
        <w:div w:id="598947478">
          <w:marLeft w:val="144"/>
          <w:marRight w:val="0"/>
          <w:marTop w:val="0"/>
          <w:marBottom w:val="0"/>
          <w:divBdr>
            <w:top w:val="none" w:sz="0" w:space="0" w:color="auto"/>
            <w:left w:val="none" w:sz="0" w:space="0" w:color="auto"/>
            <w:bottom w:val="none" w:sz="0" w:space="0" w:color="auto"/>
            <w:right w:val="none" w:sz="0" w:space="0" w:color="auto"/>
          </w:divBdr>
        </w:div>
        <w:div w:id="993946572">
          <w:marLeft w:val="144"/>
          <w:marRight w:val="0"/>
          <w:marTop w:val="0"/>
          <w:marBottom w:val="0"/>
          <w:divBdr>
            <w:top w:val="none" w:sz="0" w:space="0" w:color="auto"/>
            <w:left w:val="none" w:sz="0" w:space="0" w:color="auto"/>
            <w:bottom w:val="none" w:sz="0" w:space="0" w:color="auto"/>
            <w:right w:val="none" w:sz="0" w:space="0" w:color="auto"/>
          </w:divBdr>
        </w:div>
        <w:div w:id="529802894">
          <w:marLeft w:val="144"/>
          <w:marRight w:val="0"/>
          <w:marTop w:val="0"/>
          <w:marBottom w:val="0"/>
          <w:divBdr>
            <w:top w:val="none" w:sz="0" w:space="0" w:color="auto"/>
            <w:left w:val="none" w:sz="0" w:space="0" w:color="auto"/>
            <w:bottom w:val="none" w:sz="0" w:space="0" w:color="auto"/>
            <w:right w:val="none" w:sz="0" w:space="0" w:color="auto"/>
          </w:divBdr>
        </w:div>
        <w:div w:id="888565464">
          <w:marLeft w:val="144"/>
          <w:marRight w:val="0"/>
          <w:marTop w:val="0"/>
          <w:marBottom w:val="0"/>
          <w:divBdr>
            <w:top w:val="none" w:sz="0" w:space="0" w:color="auto"/>
            <w:left w:val="none" w:sz="0" w:space="0" w:color="auto"/>
            <w:bottom w:val="none" w:sz="0" w:space="0" w:color="auto"/>
            <w:right w:val="none" w:sz="0" w:space="0" w:color="auto"/>
          </w:divBdr>
        </w:div>
      </w:divsChild>
    </w:div>
    <w:div w:id="2027710849">
      <w:bodyDiv w:val="1"/>
      <w:marLeft w:val="0"/>
      <w:marRight w:val="0"/>
      <w:marTop w:val="0"/>
      <w:marBottom w:val="0"/>
      <w:divBdr>
        <w:top w:val="none" w:sz="0" w:space="0" w:color="auto"/>
        <w:left w:val="none" w:sz="0" w:space="0" w:color="auto"/>
        <w:bottom w:val="none" w:sz="0" w:space="0" w:color="auto"/>
        <w:right w:val="none" w:sz="0" w:space="0" w:color="auto"/>
      </w:divBdr>
    </w:div>
    <w:div w:id="2036760260">
      <w:bodyDiv w:val="1"/>
      <w:marLeft w:val="0"/>
      <w:marRight w:val="0"/>
      <w:marTop w:val="0"/>
      <w:marBottom w:val="0"/>
      <w:divBdr>
        <w:top w:val="none" w:sz="0" w:space="0" w:color="auto"/>
        <w:left w:val="none" w:sz="0" w:space="0" w:color="auto"/>
        <w:bottom w:val="none" w:sz="0" w:space="0" w:color="auto"/>
        <w:right w:val="none" w:sz="0" w:space="0" w:color="auto"/>
      </w:divBdr>
      <w:divsChild>
        <w:div w:id="1771849652">
          <w:marLeft w:val="1725"/>
          <w:marRight w:val="1725"/>
          <w:marTop w:val="0"/>
          <w:marBottom w:val="0"/>
          <w:divBdr>
            <w:top w:val="none" w:sz="0" w:space="0" w:color="auto"/>
            <w:left w:val="none" w:sz="0" w:space="0" w:color="auto"/>
            <w:bottom w:val="none" w:sz="0" w:space="0" w:color="auto"/>
            <w:right w:val="none" w:sz="0" w:space="0" w:color="auto"/>
          </w:divBdr>
          <w:divsChild>
            <w:div w:id="1860504316">
              <w:marLeft w:val="0"/>
              <w:marRight w:val="0"/>
              <w:marTop w:val="0"/>
              <w:marBottom w:val="0"/>
              <w:divBdr>
                <w:top w:val="none" w:sz="0" w:space="0" w:color="auto"/>
                <w:left w:val="none" w:sz="0" w:space="0" w:color="auto"/>
                <w:bottom w:val="none" w:sz="0" w:space="0" w:color="auto"/>
                <w:right w:val="none" w:sz="0" w:space="0" w:color="auto"/>
              </w:divBdr>
              <w:divsChild>
                <w:div w:id="61565649">
                  <w:marLeft w:val="0"/>
                  <w:marRight w:val="0"/>
                  <w:marTop w:val="0"/>
                  <w:marBottom w:val="0"/>
                  <w:divBdr>
                    <w:top w:val="none" w:sz="0" w:space="0" w:color="auto"/>
                    <w:left w:val="none" w:sz="0" w:space="0" w:color="auto"/>
                    <w:bottom w:val="none" w:sz="0" w:space="0" w:color="auto"/>
                    <w:right w:val="none" w:sz="0" w:space="0" w:color="auto"/>
                  </w:divBdr>
                  <w:divsChild>
                    <w:div w:id="2727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playlist?list=PLBx7Sp2-qcPWXezKIVjlwXqKZqqKOIhU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84ACA1-7CB7-487A-9F04-AE917C57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4492</TotalTime>
  <Pages>16</Pages>
  <Words>3444</Words>
  <Characters>19635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MatsobaneS</dc:creator>
  <cp:lastModifiedBy>MatsobaneS</cp:lastModifiedBy>
  <cp:revision>39</cp:revision>
  <dcterms:created xsi:type="dcterms:W3CDTF">2018-02-12T07:43:00Z</dcterms:created>
  <dcterms:modified xsi:type="dcterms:W3CDTF">2018-02-26T07:33:00Z</dcterms:modified>
</cp:coreProperties>
</file>